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2AB0" w14:textId="77777777" w:rsidR="0049049C" w:rsidRDefault="00000000">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3E3F6706" w14:textId="77777777" w:rsidR="0049049C" w:rsidRPr="00D81529" w:rsidRDefault="00000000">
      <w:pPr>
        <w:pStyle w:val="Standard"/>
        <w:spacing w:line="360" w:lineRule="auto"/>
        <w:ind w:firstLine="0"/>
        <w:jc w:val="center"/>
        <w:rPr>
          <w:b/>
          <w:bCs/>
        </w:rPr>
      </w:pPr>
      <w:r>
        <w:rPr>
          <w:b/>
          <w:smallCaps/>
          <w:color w:val="000000"/>
        </w:rPr>
        <w:t xml:space="preserve"> </w:t>
      </w:r>
      <w:hyperlink r:id="rId7" w:history="1">
        <w:r w:rsidRPr="00D81529">
          <w:rPr>
            <w:b/>
            <w:bCs/>
          </w:rPr>
          <w:t>CARMELO PERRONE C E PE EF M PROFIS</w:t>
        </w:r>
      </w:hyperlink>
    </w:p>
    <w:p w14:paraId="216016CA" w14:textId="77777777" w:rsidR="0049049C" w:rsidRDefault="00000000">
      <w:pPr>
        <w:pStyle w:val="Standard"/>
        <w:tabs>
          <w:tab w:val="center" w:pos="4536"/>
          <w:tab w:val="left" w:pos="6780"/>
        </w:tabs>
        <w:spacing w:line="300" w:lineRule="auto"/>
        <w:ind w:firstLine="0"/>
        <w:jc w:val="left"/>
      </w:pPr>
      <w:r>
        <w:rPr>
          <w:color w:val="000000"/>
        </w:rPr>
        <w:tab/>
      </w:r>
      <w:r>
        <w:rPr>
          <w:b/>
          <w:color w:val="000000"/>
          <w:sz w:val="22"/>
          <w:szCs w:val="22"/>
        </w:rPr>
        <w:t>CURSO TÉCNICO EM INFORMÁTICA</w:t>
      </w:r>
    </w:p>
    <w:p w14:paraId="7E571367" w14:textId="77777777" w:rsidR="0049049C" w:rsidRDefault="0049049C">
      <w:pPr>
        <w:pStyle w:val="Standard"/>
        <w:rPr>
          <w:b/>
        </w:rPr>
      </w:pPr>
    </w:p>
    <w:p w14:paraId="6D905651" w14:textId="77777777" w:rsidR="0049049C" w:rsidRDefault="0049049C">
      <w:pPr>
        <w:pStyle w:val="Standard"/>
        <w:rPr>
          <w:b/>
        </w:rPr>
      </w:pPr>
    </w:p>
    <w:p w14:paraId="554C6406" w14:textId="77777777" w:rsidR="0049049C" w:rsidRDefault="0049049C">
      <w:pPr>
        <w:pStyle w:val="Standard"/>
        <w:rPr>
          <w:b/>
        </w:rPr>
      </w:pPr>
    </w:p>
    <w:p w14:paraId="6EA62B18" w14:textId="77777777" w:rsidR="0049049C" w:rsidRDefault="00000000">
      <w:pPr>
        <w:pStyle w:val="Standard"/>
        <w:jc w:val="center"/>
      </w:pPr>
      <w:r>
        <w:rPr>
          <w:b/>
        </w:rPr>
        <w:t>LUCAS JARDIM CHASCO</w:t>
      </w:r>
    </w:p>
    <w:p w14:paraId="77D02DA7" w14:textId="77777777" w:rsidR="0049049C" w:rsidRDefault="00000000">
      <w:pPr>
        <w:pStyle w:val="Standard"/>
        <w:jc w:val="center"/>
      </w:pPr>
      <w:r>
        <w:rPr>
          <w:b/>
        </w:rPr>
        <w:t>RAFAEL DOS SANTOS</w:t>
      </w:r>
    </w:p>
    <w:p w14:paraId="08745C47" w14:textId="77777777" w:rsidR="0049049C" w:rsidRDefault="0049049C">
      <w:pPr>
        <w:pStyle w:val="Standard"/>
        <w:rPr>
          <w:b/>
        </w:rPr>
      </w:pPr>
    </w:p>
    <w:p w14:paraId="7304C5F7" w14:textId="77777777" w:rsidR="0049049C" w:rsidRDefault="0049049C">
      <w:pPr>
        <w:pStyle w:val="Standard"/>
        <w:rPr>
          <w:b/>
        </w:rPr>
      </w:pPr>
    </w:p>
    <w:p w14:paraId="192B7B16" w14:textId="77777777" w:rsidR="0049049C" w:rsidRDefault="0049049C">
      <w:pPr>
        <w:pStyle w:val="Standard"/>
        <w:rPr>
          <w:b/>
        </w:rPr>
      </w:pPr>
    </w:p>
    <w:p w14:paraId="341DB344" w14:textId="77777777" w:rsidR="0049049C" w:rsidRDefault="0049049C">
      <w:pPr>
        <w:pStyle w:val="Standard"/>
        <w:rPr>
          <w:b/>
        </w:rPr>
      </w:pPr>
    </w:p>
    <w:p w14:paraId="7272FAFC" w14:textId="77777777" w:rsidR="0049049C" w:rsidRDefault="00000000">
      <w:pPr>
        <w:pStyle w:val="Standard"/>
        <w:jc w:val="center"/>
      </w:pPr>
      <w:r>
        <w:rPr>
          <w:b/>
        </w:rPr>
        <w:t>COPPERTON</w:t>
      </w:r>
    </w:p>
    <w:p w14:paraId="40139A18" w14:textId="77777777" w:rsidR="0049049C" w:rsidRDefault="0049049C">
      <w:pPr>
        <w:pStyle w:val="Standard"/>
        <w:rPr>
          <w:b/>
        </w:rPr>
      </w:pPr>
    </w:p>
    <w:p w14:paraId="4B0B70FF" w14:textId="77777777" w:rsidR="0049049C" w:rsidRDefault="0049049C">
      <w:pPr>
        <w:pStyle w:val="Standard"/>
        <w:rPr>
          <w:b/>
        </w:rPr>
      </w:pPr>
    </w:p>
    <w:p w14:paraId="10FABE28" w14:textId="77777777" w:rsidR="0049049C" w:rsidRDefault="0049049C">
      <w:pPr>
        <w:pStyle w:val="Standard"/>
        <w:rPr>
          <w:b/>
        </w:rPr>
      </w:pPr>
    </w:p>
    <w:p w14:paraId="7E5DBDFF" w14:textId="77777777" w:rsidR="0049049C" w:rsidRDefault="0049049C">
      <w:pPr>
        <w:pStyle w:val="Standard"/>
        <w:rPr>
          <w:b/>
        </w:rPr>
      </w:pPr>
    </w:p>
    <w:p w14:paraId="6D4EEC0D" w14:textId="77777777" w:rsidR="0049049C" w:rsidRDefault="0049049C">
      <w:pPr>
        <w:pStyle w:val="Standard"/>
        <w:rPr>
          <w:b/>
        </w:rPr>
      </w:pPr>
    </w:p>
    <w:p w14:paraId="07C297DA" w14:textId="77777777" w:rsidR="0049049C" w:rsidRDefault="0049049C">
      <w:pPr>
        <w:pStyle w:val="Standard"/>
        <w:rPr>
          <w:b/>
        </w:rPr>
      </w:pPr>
    </w:p>
    <w:p w14:paraId="4F4833AD" w14:textId="77777777" w:rsidR="0049049C" w:rsidRDefault="0049049C">
      <w:pPr>
        <w:pStyle w:val="Standard"/>
        <w:rPr>
          <w:b/>
        </w:rPr>
      </w:pPr>
    </w:p>
    <w:p w14:paraId="1FF35781" w14:textId="77777777" w:rsidR="0049049C" w:rsidRDefault="0049049C">
      <w:pPr>
        <w:pStyle w:val="Standard"/>
        <w:rPr>
          <w:b/>
        </w:rPr>
      </w:pPr>
    </w:p>
    <w:p w14:paraId="5570B9AB" w14:textId="77777777" w:rsidR="0049049C" w:rsidRDefault="0049049C">
      <w:pPr>
        <w:pStyle w:val="Standard"/>
        <w:rPr>
          <w:b/>
        </w:rPr>
      </w:pPr>
    </w:p>
    <w:p w14:paraId="608FABBD" w14:textId="77777777" w:rsidR="0049049C" w:rsidRDefault="0049049C">
      <w:pPr>
        <w:pStyle w:val="Standard"/>
        <w:spacing w:line="300" w:lineRule="auto"/>
        <w:ind w:firstLine="0"/>
        <w:jc w:val="center"/>
        <w:rPr>
          <w:b/>
          <w:color w:val="000000"/>
        </w:rPr>
      </w:pPr>
    </w:p>
    <w:p w14:paraId="02BC4A9B" w14:textId="77777777" w:rsidR="0049049C" w:rsidRDefault="0049049C">
      <w:pPr>
        <w:pStyle w:val="Standard"/>
        <w:spacing w:line="300" w:lineRule="auto"/>
        <w:ind w:firstLine="0"/>
        <w:jc w:val="center"/>
        <w:rPr>
          <w:b/>
          <w:color w:val="000000"/>
        </w:rPr>
      </w:pPr>
    </w:p>
    <w:p w14:paraId="0C86C0BA" w14:textId="77777777" w:rsidR="0049049C" w:rsidRDefault="00000000">
      <w:pPr>
        <w:pStyle w:val="Standard"/>
        <w:spacing w:line="300" w:lineRule="auto"/>
        <w:ind w:firstLine="0"/>
        <w:jc w:val="center"/>
      </w:pPr>
      <w:r>
        <w:rPr>
          <w:b/>
          <w:color w:val="000000"/>
        </w:rPr>
        <w:t>CASCAVEL - PR</w:t>
      </w:r>
    </w:p>
    <w:p w14:paraId="289C5DB1" w14:textId="77777777" w:rsidR="0049049C" w:rsidRDefault="00000000">
      <w:pPr>
        <w:pStyle w:val="Standard"/>
        <w:spacing w:line="300" w:lineRule="auto"/>
        <w:ind w:firstLine="0"/>
        <w:jc w:val="center"/>
      </w:pPr>
      <w:r>
        <w:rPr>
          <w:b/>
          <w:color w:val="000000"/>
        </w:rPr>
        <w:t>202</w:t>
      </w:r>
      <w:r>
        <w:rPr>
          <w:b/>
        </w:rPr>
        <w:t>3</w:t>
      </w:r>
    </w:p>
    <w:p w14:paraId="11C309AA" w14:textId="77777777" w:rsidR="0049049C" w:rsidRDefault="0049049C">
      <w:pPr>
        <w:pStyle w:val="Standard"/>
        <w:spacing w:line="300" w:lineRule="auto"/>
        <w:ind w:firstLine="0"/>
        <w:jc w:val="center"/>
        <w:rPr>
          <w:b/>
        </w:rPr>
      </w:pPr>
    </w:p>
    <w:p w14:paraId="02567619" w14:textId="77777777" w:rsidR="0049049C" w:rsidRDefault="00000000">
      <w:pPr>
        <w:pStyle w:val="Standard"/>
        <w:ind w:firstLine="0"/>
        <w:jc w:val="center"/>
      </w:pPr>
      <w:r>
        <w:rPr>
          <w:b/>
        </w:rPr>
        <w:t>LUCAS JARDIM CHASCO</w:t>
      </w:r>
    </w:p>
    <w:p w14:paraId="49FD42CF" w14:textId="77777777" w:rsidR="0049049C" w:rsidRDefault="00000000">
      <w:pPr>
        <w:pStyle w:val="Standard"/>
        <w:ind w:firstLine="0"/>
        <w:jc w:val="center"/>
      </w:pPr>
      <w:r>
        <w:rPr>
          <w:b/>
        </w:rPr>
        <w:t>RAFAEL DOS SANTOS</w:t>
      </w:r>
    </w:p>
    <w:p w14:paraId="13F8D75C" w14:textId="77777777" w:rsidR="0049049C" w:rsidRDefault="0049049C">
      <w:pPr>
        <w:pStyle w:val="Standard"/>
        <w:jc w:val="center"/>
        <w:rPr>
          <w:b/>
        </w:rPr>
      </w:pPr>
    </w:p>
    <w:p w14:paraId="4C6A902E" w14:textId="77777777" w:rsidR="0049049C" w:rsidRDefault="0049049C">
      <w:pPr>
        <w:pStyle w:val="Standard"/>
        <w:jc w:val="center"/>
        <w:rPr>
          <w:b/>
        </w:rPr>
      </w:pPr>
    </w:p>
    <w:p w14:paraId="2F2A118C" w14:textId="77777777" w:rsidR="0049049C" w:rsidRDefault="0049049C">
      <w:pPr>
        <w:pStyle w:val="Standard"/>
        <w:jc w:val="center"/>
        <w:rPr>
          <w:b/>
        </w:rPr>
      </w:pPr>
    </w:p>
    <w:p w14:paraId="7BF003B8" w14:textId="77777777" w:rsidR="0049049C" w:rsidRDefault="0049049C">
      <w:pPr>
        <w:pStyle w:val="Standard"/>
        <w:ind w:firstLine="0"/>
        <w:jc w:val="center"/>
        <w:rPr>
          <w:b/>
        </w:rPr>
      </w:pPr>
    </w:p>
    <w:p w14:paraId="41CB9E35" w14:textId="77777777" w:rsidR="0049049C" w:rsidRDefault="00000000">
      <w:pPr>
        <w:pStyle w:val="Standard"/>
        <w:jc w:val="center"/>
      </w:pPr>
      <w:r>
        <w:rPr>
          <w:b/>
        </w:rPr>
        <w:t>COPPERTON</w:t>
      </w:r>
    </w:p>
    <w:p w14:paraId="3B81348A" w14:textId="77777777" w:rsidR="0049049C" w:rsidRDefault="0049049C">
      <w:pPr>
        <w:pStyle w:val="Standard"/>
        <w:rPr>
          <w:b/>
        </w:rPr>
      </w:pPr>
    </w:p>
    <w:p w14:paraId="66C97171" w14:textId="77777777" w:rsidR="0049049C" w:rsidRDefault="0049049C">
      <w:pPr>
        <w:pStyle w:val="Standard"/>
        <w:rPr>
          <w:b/>
        </w:rPr>
      </w:pPr>
    </w:p>
    <w:p w14:paraId="5911D7B0" w14:textId="77777777" w:rsidR="0049049C" w:rsidRDefault="0049049C">
      <w:pPr>
        <w:pStyle w:val="Standard"/>
        <w:rPr>
          <w:b/>
        </w:rPr>
      </w:pPr>
    </w:p>
    <w:p w14:paraId="1C8C5A66" w14:textId="77777777" w:rsidR="0049049C" w:rsidRDefault="0049049C">
      <w:pPr>
        <w:pStyle w:val="Standard"/>
      </w:pPr>
    </w:p>
    <w:p w14:paraId="4F74BE44" w14:textId="77777777" w:rsidR="0049049C" w:rsidRDefault="0049049C">
      <w:pPr>
        <w:pStyle w:val="Standard"/>
      </w:pPr>
    </w:p>
    <w:p w14:paraId="4CB40DEB" w14:textId="77777777" w:rsidR="0049049C" w:rsidRPr="00D81529" w:rsidRDefault="00000000">
      <w:pPr>
        <w:pStyle w:val="Standard"/>
        <w:spacing w:line="240" w:lineRule="auto"/>
        <w:ind w:left="4560" w:firstLine="0"/>
      </w:pPr>
      <w:r>
        <w:rPr>
          <w:color w:val="000000"/>
        </w:rPr>
        <w:t xml:space="preserve">Projeto de Desenvolvimento de Software do Curso Técnico em Informática do Colégio Estadual de Educação Profissional PADRE </w:t>
      </w:r>
      <w:hyperlink r:id="rId8" w:history="1">
        <w:r w:rsidRPr="00D81529">
          <w:t>CARMELO PERRONE C E PE EF M PROFIS</w:t>
        </w:r>
      </w:hyperlink>
    </w:p>
    <w:p w14:paraId="3286DAB2" w14:textId="77777777" w:rsidR="0049049C" w:rsidRDefault="00000000">
      <w:pPr>
        <w:pStyle w:val="Standard"/>
        <w:spacing w:line="240" w:lineRule="auto"/>
        <w:ind w:left="4560" w:firstLine="0"/>
      </w:pPr>
      <w:r>
        <w:rPr>
          <w:color w:val="000000"/>
        </w:rPr>
        <w:t>– Cascavel, Paraná.</w:t>
      </w:r>
    </w:p>
    <w:p w14:paraId="7A80AED6" w14:textId="77777777" w:rsidR="0049049C" w:rsidRDefault="0049049C">
      <w:pPr>
        <w:pStyle w:val="Standard"/>
        <w:spacing w:line="240" w:lineRule="auto"/>
        <w:ind w:left="4560" w:firstLine="0"/>
        <w:rPr>
          <w:color w:val="000000"/>
        </w:rPr>
      </w:pPr>
    </w:p>
    <w:p w14:paraId="35C02F38" w14:textId="77777777" w:rsidR="0049049C" w:rsidRDefault="00000000">
      <w:pPr>
        <w:pStyle w:val="Standard"/>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Refdenotaderodap"/>
          <w:color w:val="000000"/>
        </w:rPr>
        <w:footnoteReference w:id="1"/>
      </w:r>
    </w:p>
    <w:p w14:paraId="28E04B57" w14:textId="77777777" w:rsidR="0049049C" w:rsidRDefault="00000000">
      <w:pPr>
        <w:pStyle w:val="Standard"/>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3FB713D5" w14:textId="77777777" w:rsidR="0049049C" w:rsidRDefault="0049049C">
      <w:pPr>
        <w:pStyle w:val="Standard"/>
      </w:pPr>
    </w:p>
    <w:p w14:paraId="6D80BA4D" w14:textId="77777777" w:rsidR="0049049C" w:rsidRDefault="0049049C">
      <w:pPr>
        <w:pStyle w:val="Standard"/>
      </w:pPr>
    </w:p>
    <w:p w14:paraId="7E7819B3" w14:textId="77777777" w:rsidR="0049049C" w:rsidRDefault="0049049C">
      <w:pPr>
        <w:pStyle w:val="Standard"/>
      </w:pPr>
    </w:p>
    <w:p w14:paraId="607EE06F" w14:textId="77777777" w:rsidR="0049049C" w:rsidRDefault="0049049C">
      <w:pPr>
        <w:pStyle w:val="Standard"/>
        <w:spacing w:line="300" w:lineRule="auto"/>
        <w:ind w:firstLine="0"/>
        <w:rPr>
          <w:b/>
          <w:color w:val="000000"/>
        </w:rPr>
      </w:pPr>
    </w:p>
    <w:p w14:paraId="7E74FEA0" w14:textId="77777777" w:rsidR="0049049C" w:rsidRDefault="00000000">
      <w:pPr>
        <w:pStyle w:val="Standard"/>
        <w:spacing w:line="300" w:lineRule="auto"/>
        <w:ind w:firstLine="0"/>
        <w:jc w:val="center"/>
      </w:pPr>
      <w:r>
        <w:rPr>
          <w:b/>
          <w:color w:val="000000"/>
        </w:rPr>
        <w:t>CASCAVEL - PR</w:t>
      </w:r>
    </w:p>
    <w:p w14:paraId="69594D70" w14:textId="77777777" w:rsidR="0049049C" w:rsidRDefault="00000000">
      <w:pPr>
        <w:pStyle w:val="Standard"/>
        <w:spacing w:line="300" w:lineRule="auto"/>
        <w:ind w:firstLine="0"/>
        <w:jc w:val="center"/>
      </w:pPr>
      <w:r>
        <w:rPr>
          <w:b/>
          <w:color w:val="000000"/>
        </w:rPr>
        <w:lastRenderedPageBreak/>
        <w:t>2023</w:t>
      </w:r>
    </w:p>
    <w:p w14:paraId="21FCB1B5" w14:textId="77777777" w:rsidR="0049049C" w:rsidRDefault="0049049C">
      <w:pPr>
        <w:pStyle w:val="Standard"/>
        <w:spacing w:line="300" w:lineRule="auto"/>
        <w:ind w:firstLine="0"/>
        <w:jc w:val="center"/>
        <w:rPr>
          <w:b/>
          <w:color w:val="000000"/>
        </w:rPr>
      </w:pPr>
    </w:p>
    <w:p w14:paraId="763A356E" w14:textId="77777777" w:rsidR="0049049C" w:rsidRDefault="00000000">
      <w:pPr>
        <w:pStyle w:val="Standard"/>
        <w:spacing w:line="300" w:lineRule="auto"/>
        <w:ind w:firstLine="0"/>
        <w:jc w:val="center"/>
      </w:pPr>
      <w:r>
        <w:rPr>
          <w:b/>
        </w:rPr>
        <w:t>LUCAS JARDIM CHASCO</w:t>
      </w:r>
    </w:p>
    <w:p w14:paraId="3220C482" w14:textId="77777777" w:rsidR="0049049C" w:rsidRDefault="00000000">
      <w:pPr>
        <w:pStyle w:val="Standard"/>
        <w:ind w:firstLine="0"/>
        <w:jc w:val="center"/>
      </w:pPr>
      <w:r>
        <w:rPr>
          <w:b/>
        </w:rPr>
        <w:t>RAFAEL DOS SANTOS</w:t>
      </w:r>
    </w:p>
    <w:p w14:paraId="2E1F7955" w14:textId="77777777" w:rsidR="0049049C" w:rsidRDefault="0049049C">
      <w:pPr>
        <w:pStyle w:val="Standard"/>
        <w:jc w:val="center"/>
        <w:rPr>
          <w:b/>
        </w:rPr>
      </w:pPr>
    </w:p>
    <w:p w14:paraId="087E7E03" w14:textId="77777777" w:rsidR="0049049C" w:rsidRDefault="0049049C">
      <w:pPr>
        <w:pStyle w:val="Standard"/>
        <w:jc w:val="center"/>
        <w:rPr>
          <w:b/>
        </w:rPr>
      </w:pPr>
    </w:p>
    <w:p w14:paraId="77B4DB2E" w14:textId="77777777" w:rsidR="0049049C" w:rsidRDefault="0049049C">
      <w:pPr>
        <w:pStyle w:val="Standard"/>
        <w:jc w:val="center"/>
        <w:rPr>
          <w:b/>
        </w:rPr>
      </w:pPr>
    </w:p>
    <w:p w14:paraId="70496659" w14:textId="77777777" w:rsidR="0049049C" w:rsidRDefault="0049049C">
      <w:pPr>
        <w:pStyle w:val="Standard"/>
        <w:ind w:firstLine="0"/>
        <w:jc w:val="center"/>
        <w:rPr>
          <w:b/>
        </w:rPr>
      </w:pPr>
    </w:p>
    <w:p w14:paraId="4AE8613D" w14:textId="77777777" w:rsidR="0049049C" w:rsidRDefault="00000000">
      <w:pPr>
        <w:pStyle w:val="Standard"/>
        <w:jc w:val="center"/>
      </w:pPr>
      <w:r>
        <w:rPr>
          <w:b/>
        </w:rPr>
        <w:t>COPPERTON</w:t>
      </w:r>
    </w:p>
    <w:p w14:paraId="4FE73335" w14:textId="77777777" w:rsidR="0049049C" w:rsidRDefault="0049049C">
      <w:pPr>
        <w:pStyle w:val="Standard"/>
        <w:jc w:val="center"/>
        <w:rPr>
          <w:b/>
        </w:rPr>
      </w:pPr>
    </w:p>
    <w:p w14:paraId="73A44E1E" w14:textId="77777777" w:rsidR="0049049C" w:rsidRDefault="0049049C">
      <w:pPr>
        <w:pStyle w:val="Standard"/>
        <w:spacing w:line="360" w:lineRule="auto"/>
        <w:ind w:firstLine="0"/>
        <w:jc w:val="center"/>
        <w:rPr>
          <w:smallCaps/>
          <w:color w:val="000000"/>
        </w:rPr>
      </w:pPr>
    </w:p>
    <w:p w14:paraId="0155DB40" w14:textId="11448BF3" w:rsidR="0049049C" w:rsidRDefault="00000000">
      <w:pPr>
        <w:pStyle w:val="Standard"/>
        <w:spacing w:line="300" w:lineRule="auto"/>
        <w:ind w:firstLine="0"/>
      </w:pPr>
      <w:r>
        <w:rPr>
          <w:color w:val="000000"/>
        </w:rPr>
        <w:t xml:space="preserve">Este Projeto de Conclusão de Curso foi julgado e aprovado pelo Curso Técnico em Informática do COLÉGIO ESTADUAL PADRE CARMELO </w:t>
      </w:r>
      <w:proofErr w:type="gramStart"/>
      <w:r>
        <w:rPr>
          <w:color w:val="000000"/>
        </w:rPr>
        <w:t>PERRONE  EF</w:t>
      </w:r>
      <w:proofErr w:type="gramEnd"/>
      <w:r>
        <w:rPr>
          <w:color w:val="000000"/>
        </w:rPr>
        <w:t xml:space="preserve"> M PROFIS.</w:t>
      </w:r>
    </w:p>
    <w:p w14:paraId="55C8CD96" w14:textId="77777777" w:rsidR="0049049C" w:rsidRDefault="0049049C">
      <w:pPr>
        <w:pStyle w:val="Standard"/>
        <w:spacing w:line="360" w:lineRule="auto"/>
        <w:ind w:firstLine="0"/>
        <w:jc w:val="center"/>
        <w:rPr>
          <w:color w:val="000000"/>
        </w:rPr>
      </w:pPr>
    </w:p>
    <w:p w14:paraId="1383DB32" w14:textId="77777777" w:rsidR="0049049C" w:rsidRDefault="00000000">
      <w:pPr>
        <w:pStyle w:val="Standard"/>
        <w:spacing w:line="360" w:lineRule="auto"/>
        <w:ind w:firstLine="0"/>
        <w:jc w:val="center"/>
      </w:pPr>
      <w:r>
        <w:rPr>
          <w:color w:val="000000"/>
        </w:rPr>
        <w:t xml:space="preserve">Cascavel, Pr., 11 de </w:t>
      </w:r>
      <w:proofErr w:type="gramStart"/>
      <w:r>
        <w:rPr>
          <w:color w:val="000000"/>
        </w:rPr>
        <w:t>Maio</w:t>
      </w:r>
      <w:proofErr w:type="gramEnd"/>
      <w:r>
        <w:rPr>
          <w:color w:val="000000"/>
        </w:rPr>
        <w:t xml:space="preserve"> de 2023</w:t>
      </w:r>
    </w:p>
    <w:p w14:paraId="447CDB17" w14:textId="77777777" w:rsidR="0049049C" w:rsidRDefault="00000000">
      <w:pPr>
        <w:pStyle w:val="Standard"/>
        <w:spacing w:line="360" w:lineRule="auto"/>
        <w:ind w:firstLine="0"/>
        <w:jc w:val="center"/>
      </w:pPr>
      <w:r>
        <w:rPr>
          <w:b/>
          <w:color w:val="000000"/>
        </w:rPr>
        <w:t>COMISSÃO EXAMINADOR</w:t>
      </w:r>
    </w:p>
    <w:p w14:paraId="04EDD79A" w14:textId="77777777" w:rsidR="0049049C" w:rsidRDefault="0049049C">
      <w:pPr>
        <w:pStyle w:val="Standard"/>
        <w:spacing w:line="360" w:lineRule="auto"/>
        <w:ind w:firstLine="0"/>
        <w:jc w:val="center"/>
        <w:rPr>
          <w:b/>
          <w:color w:val="000000"/>
        </w:rPr>
      </w:pPr>
    </w:p>
    <w:tbl>
      <w:tblPr>
        <w:tblW w:w="8504" w:type="dxa"/>
        <w:tblInd w:w="108" w:type="dxa"/>
        <w:tblLayout w:type="fixed"/>
        <w:tblCellMar>
          <w:left w:w="10" w:type="dxa"/>
          <w:right w:w="10" w:type="dxa"/>
        </w:tblCellMar>
        <w:tblLook w:val="04A0" w:firstRow="1" w:lastRow="0" w:firstColumn="1" w:lastColumn="0" w:noHBand="0" w:noVBand="1"/>
      </w:tblPr>
      <w:tblGrid>
        <w:gridCol w:w="4253"/>
        <w:gridCol w:w="4251"/>
      </w:tblGrid>
      <w:tr w:rsidR="0049049C" w14:paraId="6AA5D859" w14:textId="77777777">
        <w:tc>
          <w:tcPr>
            <w:tcW w:w="4253" w:type="dxa"/>
            <w:tcMar>
              <w:top w:w="0" w:type="dxa"/>
              <w:left w:w="108" w:type="dxa"/>
              <w:bottom w:w="0" w:type="dxa"/>
              <w:right w:w="108" w:type="dxa"/>
            </w:tcMar>
          </w:tcPr>
          <w:p w14:paraId="3374E50B" w14:textId="77777777" w:rsidR="0049049C" w:rsidRDefault="00000000">
            <w:pPr>
              <w:pStyle w:val="Standard"/>
              <w:ind w:firstLine="0"/>
              <w:jc w:val="left"/>
            </w:pPr>
            <w:r>
              <w:rPr>
                <w:color w:val="000000"/>
              </w:rPr>
              <w:t>______________________________</w:t>
            </w:r>
          </w:p>
          <w:p w14:paraId="2683B662"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5F889D9" w14:textId="77777777" w:rsidR="0049049C" w:rsidRDefault="00000000">
            <w:pPr>
              <w:pStyle w:val="Standard"/>
              <w:spacing w:line="240" w:lineRule="auto"/>
              <w:ind w:firstLine="0"/>
              <w:jc w:val="center"/>
            </w:pPr>
            <w:r>
              <w:rPr>
                <w:color w:val="000000"/>
              </w:rPr>
              <w:t>Especialista em Tecnologia da Informação</w:t>
            </w:r>
          </w:p>
          <w:p w14:paraId="4ACCFECE"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35580EC9" w14:textId="77777777" w:rsidR="0049049C" w:rsidRDefault="00000000">
            <w:pPr>
              <w:pStyle w:val="Standard"/>
              <w:spacing w:line="240" w:lineRule="auto"/>
              <w:ind w:firstLine="0"/>
            </w:pPr>
            <w:r>
              <w:t xml:space="preserve">                  Orientadora</w:t>
            </w:r>
          </w:p>
          <w:p w14:paraId="0E3C08B8" w14:textId="77777777" w:rsidR="0049049C" w:rsidRDefault="0049049C">
            <w:pPr>
              <w:pStyle w:val="Standard"/>
              <w:ind w:firstLine="0"/>
              <w:jc w:val="center"/>
              <w:rPr>
                <w:color w:val="000000"/>
              </w:rPr>
            </w:pPr>
          </w:p>
        </w:tc>
        <w:tc>
          <w:tcPr>
            <w:tcW w:w="4251" w:type="dxa"/>
            <w:tcMar>
              <w:top w:w="0" w:type="dxa"/>
              <w:left w:w="108" w:type="dxa"/>
              <w:bottom w:w="0" w:type="dxa"/>
              <w:right w:w="108" w:type="dxa"/>
            </w:tcMar>
          </w:tcPr>
          <w:p w14:paraId="30272A33" w14:textId="77777777" w:rsidR="0049049C" w:rsidRDefault="00000000">
            <w:pPr>
              <w:pStyle w:val="Standard"/>
              <w:ind w:firstLine="0"/>
              <w:jc w:val="left"/>
            </w:pPr>
            <w:r>
              <w:rPr>
                <w:color w:val="000000"/>
              </w:rPr>
              <w:t>______________________________</w:t>
            </w:r>
          </w:p>
          <w:p w14:paraId="698AB892"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09D7B546" w14:textId="77777777" w:rsidR="0049049C" w:rsidRDefault="00000000">
            <w:pPr>
              <w:pStyle w:val="Standard"/>
              <w:spacing w:line="240" w:lineRule="auto"/>
              <w:ind w:firstLine="0"/>
            </w:pPr>
            <w:r>
              <w:t xml:space="preserve">                  Banco de dados</w:t>
            </w:r>
          </w:p>
          <w:p w14:paraId="3351F80D" w14:textId="77777777" w:rsidR="0049049C" w:rsidRDefault="0049049C">
            <w:pPr>
              <w:pStyle w:val="Standard"/>
              <w:tabs>
                <w:tab w:val="left" w:pos="8130"/>
              </w:tabs>
              <w:spacing w:line="360" w:lineRule="auto"/>
              <w:ind w:firstLine="0"/>
              <w:jc w:val="center"/>
            </w:pPr>
          </w:p>
        </w:tc>
      </w:tr>
      <w:tr w:rsidR="0049049C" w14:paraId="6925A431" w14:textId="77777777">
        <w:tc>
          <w:tcPr>
            <w:tcW w:w="4253" w:type="dxa"/>
            <w:tcMar>
              <w:top w:w="0" w:type="dxa"/>
              <w:left w:w="108" w:type="dxa"/>
              <w:bottom w:w="0" w:type="dxa"/>
              <w:right w:w="108" w:type="dxa"/>
            </w:tcMar>
          </w:tcPr>
          <w:p w14:paraId="7769AF10" w14:textId="77777777" w:rsidR="0049049C" w:rsidRDefault="00000000">
            <w:pPr>
              <w:pStyle w:val="Standard"/>
              <w:spacing w:line="240" w:lineRule="auto"/>
              <w:ind w:firstLine="0"/>
              <w:jc w:val="left"/>
            </w:pPr>
            <w:r>
              <w:rPr>
                <w:color w:val="000000"/>
              </w:rPr>
              <w:t>______________________________</w:t>
            </w:r>
          </w:p>
          <w:p w14:paraId="2C6DE5C3" w14:textId="77777777" w:rsidR="0049049C" w:rsidRDefault="0049049C">
            <w:pPr>
              <w:pStyle w:val="Standard"/>
              <w:spacing w:line="240" w:lineRule="auto"/>
              <w:ind w:firstLine="0"/>
              <w:jc w:val="center"/>
              <w:rPr>
                <w:color w:val="000000"/>
              </w:rPr>
            </w:pPr>
          </w:p>
          <w:p w14:paraId="0F142184" w14:textId="77777777" w:rsidR="0049049C" w:rsidRDefault="00000000">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25676DC" w14:textId="77777777" w:rsidR="0049049C" w:rsidRDefault="00000000">
            <w:pPr>
              <w:pStyle w:val="Standard"/>
              <w:spacing w:line="240" w:lineRule="auto"/>
              <w:ind w:firstLine="0"/>
              <w:jc w:val="center"/>
            </w:pPr>
            <w:r>
              <w:rPr>
                <w:color w:val="000000"/>
              </w:rPr>
              <w:t>Especialista em Tecnologia da Informação</w:t>
            </w:r>
          </w:p>
          <w:p w14:paraId="1A1A885A" w14:textId="77777777" w:rsidR="0049049C" w:rsidRDefault="00000000">
            <w:pPr>
              <w:pStyle w:val="Standard"/>
              <w:spacing w:after="14" w:line="240" w:lineRule="auto"/>
              <w:ind w:left="10" w:right="344" w:hanging="10"/>
              <w:jc w:val="center"/>
            </w:pPr>
            <w:r>
              <w:rPr>
                <w:i/>
                <w:sz w:val="20"/>
                <w:szCs w:val="20"/>
              </w:rPr>
              <w:t>Faculdade de Ciências Sociais Aplicadas de Cascavel</w:t>
            </w:r>
          </w:p>
          <w:p w14:paraId="06EDA18A" w14:textId="77777777" w:rsidR="0049049C" w:rsidRDefault="00000000">
            <w:pPr>
              <w:pStyle w:val="Standard"/>
              <w:spacing w:line="240" w:lineRule="auto"/>
              <w:ind w:firstLine="0"/>
            </w:pPr>
            <w:r>
              <w:t xml:space="preserve">                 WEB DESIGN</w:t>
            </w:r>
          </w:p>
          <w:p w14:paraId="655AF17D" w14:textId="77777777" w:rsidR="0049049C" w:rsidRDefault="0049049C">
            <w:pPr>
              <w:pStyle w:val="Standard"/>
              <w:tabs>
                <w:tab w:val="left" w:pos="8130"/>
              </w:tabs>
              <w:spacing w:line="240" w:lineRule="auto"/>
              <w:ind w:firstLine="0"/>
              <w:jc w:val="center"/>
              <w:rPr>
                <w:color w:val="000000"/>
              </w:rPr>
            </w:pPr>
          </w:p>
        </w:tc>
        <w:tc>
          <w:tcPr>
            <w:tcW w:w="4251" w:type="dxa"/>
            <w:tcMar>
              <w:top w:w="0" w:type="dxa"/>
              <w:left w:w="108" w:type="dxa"/>
              <w:bottom w:w="0" w:type="dxa"/>
              <w:right w:w="108" w:type="dxa"/>
            </w:tcMar>
          </w:tcPr>
          <w:p w14:paraId="6CEF37C0" w14:textId="77777777" w:rsidR="0049049C" w:rsidRDefault="00000000">
            <w:pPr>
              <w:pStyle w:val="Standard"/>
              <w:spacing w:line="240" w:lineRule="auto"/>
              <w:ind w:firstLine="0"/>
              <w:jc w:val="left"/>
            </w:pPr>
            <w:r>
              <w:rPr>
                <w:color w:val="000000"/>
              </w:rPr>
              <w:t>______________________________</w:t>
            </w:r>
          </w:p>
          <w:p w14:paraId="303ABDCE" w14:textId="77777777" w:rsidR="0049049C" w:rsidRDefault="0049049C">
            <w:pPr>
              <w:pStyle w:val="Standard"/>
              <w:spacing w:line="240" w:lineRule="auto"/>
              <w:ind w:firstLine="0"/>
              <w:jc w:val="center"/>
              <w:rPr>
                <w:color w:val="000000"/>
              </w:rPr>
            </w:pPr>
          </w:p>
          <w:p w14:paraId="589067D1" w14:textId="77777777" w:rsidR="0049049C" w:rsidRDefault="00000000">
            <w:pPr>
              <w:pStyle w:val="Standard"/>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14:paraId="36EBB0EA" w14:textId="77777777" w:rsidR="0049049C" w:rsidRDefault="00000000">
            <w:pPr>
              <w:pStyle w:val="Standard"/>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Iguaçu-ESAP</w:t>
            </w:r>
          </w:p>
          <w:p w14:paraId="0AEEE1BE" w14:textId="77777777" w:rsidR="0049049C" w:rsidRDefault="00000000">
            <w:pPr>
              <w:pStyle w:val="Standard"/>
              <w:spacing w:line="240" w:lineRule="auto"/>
              <w:ind w:firstLine="0"/>
              <w:jc w:val="center"/>
            </w:pPr>
            <w:r>
              <w:rPr>
                <w:color w:val="000000"/>
              </w:rPr>
              <w:t>Coordenadora de curso</w:t>
            </w:r>
          </w:p>
          <w:p w14:paraId="0956FC9C" w14:textId="77777777" w:rsidR="0049049C" w:rsidRDefault="0049049C">
            <w:pPr>
              <w:pStyle w:val="Standard"/>
              <w:tabs>
                <w:tab w:val="left" w:pos="8130"/>
              </w:tabs>
              <w:spacing w:line="240" w:lineRule="auto"/>
              <w:ind w:firstLine="0"/>
              <w:jc w:val="center"/>
              <w:rPr>
                <w:color w:val="000000"/>
              </w:rPr>
            </w:pPr>
          </w:p>
        </w:tc>
      </w:tr>
      <w:tr w:rsidR="0049049C" w14:paraId="4271F74B" w14:textId="77777777">
        <w:tc>
          <w:tcPr>
            <w:tcW w:w="4253" w:type="dxa"/>
            <w:tcMar>
              <w:top w:w="0" w:type="dxa"/>
              <w:left w:w="108" w:type="dxa"/>
              <w:bottom w:w="0" w:type="dxa"/>
              <w:right w:w="108" w:type="dxa"/>
            </w:tcMar>
          </w:tcPr>
          <w:p w14:paraId="6418DC7E" w14:textId="77777777" w:rsidR="0049049C" w:rsidRDefault="0049049C">
            <w:pPr>
              <w:pStyle w:val="Standard"/>
              <w:spacing w:line="240" w:lineRule="auto"/>
              <w:ind w:firstLine="0"/>
              <w:jc w:val="left"/>
              <w:rPr>
                <w:color w:val="000000"/>
              </w:rPr>
            </w:pPr>
          </w:p>
        </w:tc>
        <w:tc>
          <w:tcPr>
            <w:tcW w:w="4251" w:type="dxa"/>
            <w:tcMar>
              <w:top w:w="0" w:type="dxa"/>
              <w:left w:w="108" w:type="dxa"/>
              <w:bottom w:w="0" w:type="dxa"/>
              <w:right w:w="108" w:type="dxa"/>
            </w:tcMar>
          </w:tcPr>
          <w:p w14:paraId="28CFAECF" w14:textId="77777777" w:rsidR="0049049C" w:rsidRDefault="0049049C">
            <w:pPr>
              <w:pStyle w:val="Standard"/>
              <w:spacing w:line="240" w:lineRule="auto"/>
              <w:ind w:firstLine="0"/>
              <w:jc w:val="left"/>
              <w:rPr>
                <w:color w:val="000000"/>
              </w:rPr>
            </w:pPr>
          </w:p>
        </w:tc>
      </w:tr>
    </w:tbl>
    <w:p w14:paraId="74BD144B" w14:textId="77777777" w:rsidR="0049049C" w:rsidRDefault="00000000" w:rsidP="00D81529">
      <w:pPr>
        <w:pStyle w:val="Standard"/>
        <w:spacing w:line="240" w:lineRule="auto"/>
        <w:ind w:firstLine="0"/>
      </w:pPr>
      <w:r w:rsidRPr="00D81529">
        <w:lastRenderedPageBreak/>
        <w:t>Sumário</w:t>
      </w:r>
    </w:p>
    <w:p w14:paraId="14C08460" w14:textId="77777777" w:rsidR="0049049C" w:rsidRDefault="0049049C">
      <w:pPr>
        <w:pStyle w:val="Contents1"/>
      </w:pPr>
    </w:p>
    <w:p w14:paraId="38A3058E" w14:textId="77777777" w:rsidR="0049049C" w:rsidRDefault="0049049C">
      <w:pPr>
        <w:pStyle w:val="Standard"/>
        <w:spacing w:line="360" w:lineRule="auto"/>
      </w:pPr>
    </w:p>
    <w:p w14:paraId="6118F8A4" w14:textId="77777777" w:rsidR="0049049C" w:rsidRDefault="0049049C">
      <w:pPr>
        <w:pStyle w:val="Standard"/>
      </w:pPr>
    </w:p>
    <w:p w14:paraId="1607A68A" w14:textId="77777777" w:rsidR="0049049C" w:rsidRDefault="00000000">
      <w:pPr>
        <w:pStyle w:val="Standard"/>
        <w:tabs>
          <w:tab w:val="left" w:pos="1155"/>
        </w:tabs>
      </w:pPr>
      <w:r>
        <w:tab/>
      </w:r>
    </w:p>
    <w:p w14:paraId="3E8CB262" w14:textId="77777777" w:rsidR="0049049C" w:rsidRDefault="00000000">
      <w:pPr>
        <w:pStyle w:val="Ttulo1"/>
        <w:numPr>
          <w:ilvl w:val="0"/>
          <w:numId w:val="6"/>
        </w:numPr>
        <w:spacing w:line="360" w:lineRule="auto"/>
      </w:pPr>
      <w:bookmarkStart w:id="1" w:name="_Toc119164362"/>
      <w:r>
        <w:lastRenderedPageBreak/>
        <w:t>INTRODUÇÃO</w:t>
      </w:r>
      <w:bookmarkEnd w:id="1"/>
    </w:p>
    <w:p w14:paraId="5181E850" w14:textId="1BC2BC73" w:rsidR="0049049C" w:rsidRDefault="00000000" w:rsidP="00502A71">
      <w:pPr>
        <w:pStyle w:val="Standard"/>
        <w:spacing w:line="360" w:lineRule="auto"/>
      </w:pPr>
      <w:r>
        <w:t xml:space="preserve">O projeto </w:t>
      </w:r>
      <w:proofErr w:type="spellStart"/>
      <w:r>
        <w:t>Copperton</w:t>
      </w:r>
      <w:proofErr w:type="spellEnd"/>
      <w:r>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têxteis e itens virtuais. Através da nossa página online,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fácil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nossos clientes.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w:t>
      </w:r>
      <w:proofErr w:type="spellStart"/>
      <w:r>
        <w:t>Copperton</w:t>
      </w:r>
      <w:proofErr w:type="spellEnd"/>
      <w:r>
        <w:t xml:space="preserve"> ao mundo e desenvolver a ideia para que conforme o tempo possamos nos tornar referência no âmbito de comércio online de produtos gamers e afins.</w:t>
      </w:r>
    </w:p>
    <w:p w14:paraId="7FBA2125" w14:textId="77777777" w:rsidR="0049049C" w:rsidRDefault="00000000">
      <w:pPr>
        <w:pStyle w:val="Ttulo2"/>
        <w:numPr>
          <w:ilvl w:val="1"/>
          <w:numId w:val="3"/>
        </w:numPr>
      </w:pPr>
      <w:bookmarkStart w:id="2" w:name="_Toc119164363"/>
      <w:r>
        <w:t>Apresentação do Problema</w:t>
      </w:r>
      <w:bookmarkEnd w:id="2"/>
    </w:p>
    <w:p w14:paraId="622CEE11" w14:textId="77777777" w:rsidR="00502A71" w:rsidRDefault="00000000" w:rsidP="005A2364">
      <w:pPr>
        <w:pStyle w:val="Standard"/>
        <w:spacing w:line="360" w:lineRule="auto"/>
      </w:pPr>
      <w:r>
        <w:t xml:space="preserve">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w:t>
      </w:r>
      <w:r>
        <w:lastRenderedPageBreak/>
        <w:t>e comércio dos respectivos artigos.</w:t>
      </w:r>
      <w:bookmarkStart w:id="3" w:name="_Toc119164364"/>
    </w:p>
    <w:p w14:paraId="08EFB75C" w14:textId="19AB7825" w:rsidR="0049049C" w:rsidRPr="00502A71" w:rsidRDefault="00000000" w:rsidP="00D81529">
      <w:pPr>
        <w:pStyle w:val="Standard"/>
        <w:spacing w:line="276" w:lineRule="auto"/>
        <w:ind w:firstLine="0"/>
      </w:pPr>
      <w:r>
        <w:rPr>
          <w:b/>
          <w:bCs/>
        </w:rPr>
        <w:t xml:space="preserve">2. </w:t>
      </w:r>
      <w:r>
        <w:rPr>
          <w:b/>
          <w:bCs/>
        </w:rPr>
        <w:tab/>
        <w:t>OBJETIVOS</w:t>
      </w:r>
      <w:bookmarkEnd w:id="3"/>
    </w:p>
    <w:p w14:paraId="6F5A0C20" w14:textId="77777777" w:rsidR="0049049C" w:rsidRDefault="0049049C">
      <w:pPr>
        <w:pStyle w:val="Standard"/>
        <w:spacing w:line="276" w:lineRule="auto"/>
        <w:rPr>
          <w:b/>
          <w:bCs/>
        </w:rPr>
      </w:pPr>
    </w:p>
    <w:p w14:paraId="6C90214E" w14:textId="77777777" w:rsidR="0049049C" w:rsidRDefault="00000000">
      <w:pPr>
        <w:pStyle w:val="Standard"/>
        <w:spacing w:line="360" w:lineRule="auto"/>
      </w:pPr>
      <w:r>
        <w:t xml:space="preserve"> </w:t>
      </w:r>
      <w:r>
        <w:tab/>
        <w:t xml:space="preserve">O objetivo final do projeto </w:t>
      </w:r>
      <w:proofErr w:type="spellStart"/>
      <w:r>
        <w:t>Copperton</w:t>
      </w:r>
      <w:proofErr w:type="spellEnd"/>
      <w:r>
        <w:t xml:space="preserve"> E-Commerce, como dito anteriormente é ajudar a solucionar um problema que a evolução dos comércios online trouxe, insegurança, falha nos métodos de pagamento, entrega, suporte e assistência. Ao pensar em iniciar uma startup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705AACF0" w14:textId="77777777" w:rsidR="0049049C" w:rsidRDefault="00000000">
      <w:pPr>
        <w:pStyle w:val="Standard"/>
        <w:spacing w:line="360" w:lineRule="auto"/>
      </w:pPr>
      <w:r>
        <w:t>O objetivo específico da nossa página e fazer uma interface fácil ao usuário efetuar a compra, coletar os dados necessários para efetuar as compras por intermédio de formulários auto explicativos ao comprador, ligando no banco de dados e completando assim o ciclo.</w:t>
      </w:r>
      <w:bookmarkStart w:id="4" w:name="_Toc119164365"/>
    </w:p>
    <w:p w14:paraId="61A959EA" w14:textId="77777777" w:rsidR="0049049C" w:rsidRDefault="0049049C">
      <w:pPr>
        <w:pStyle w:val="Standard"/>
        <w:spacing w:line="360" w:lineRule="auto"/>
        <w:ind w:firstLine="0"/>
      </w:pPr>
    </w:p>
    <w:p w14:paraId="38EB410C" w14:textId="77777777" w:rsidR="0049049C" w:rsidRDefault="00000000">
      <w:pPr>
        <w:pStyle w:val="Standard"/>
        <w:numPr>
          <w:ilvl w:val="0"/>
          <w:numId w:val="7"/>
        </w:numPr>
        <w:spacing w:line="360" w:lineRule="auto"/>
        <w:ind w:left="0" w:firstLine="0"/>
        <w:rPr>
          <w:b/>
          <w:bCs/>
        </w:rPr>
      </w:pPr>
      <w:r>
        <w:rPr>
          <w:b/>
          <w:bCs/>
        </w:rPr>
        <w:t xml:space="preserve"> METODOLOGIA</w:t>
      </w:r>
      <w:bookmarkEnd w:id="4"/>
    </w:p>
    <w:p w14:paraId="342B3770" w14:textId="77777777" w:rsidR="0049049C" w:rsidRDefault="0049049C">
      <w:pPr>
        <w:pStyle w:val="Standard"/>
        <w:spacing w:line="360" w:lineRule="auto"/>
        <w:ind w:left="432" w:firstLine="0"/>
        <w:rPr>
          <w:b/>
          <w:bCs/>
        </w:rPr>
      </w:pPr>
    </w:p>
    <w:p w14:paraId="78FA8180" w14:textId="77777777" w:rsidR="0049049C" w:rsidRDefault="00000000">
      <w:pPr>
        <w:pStyle w:val="Standard"/>
        <w:spacing w:line="360" w:lineRule="auto"/>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bookmarkStart w:id="5" w:name="_Toc119164366"/>
    </w:p>
    <w:p w14:paraId="3D470615" w14:textId="77777777" w:rsidR="0049049C" w:rsidRDefault="00000000">
      <w:pPr>
        <w:pStyle w:val="Standard"/>
        <w:ind w:firstLine="0"/>
        <w:rPr>
          <w:b/>
          <w:bCs/>
        </w:rPr>
      </w:pPr>
      <w:r>
        <w:rPr>
          <w:b/>
          <w:bCs/>
        </w:rPr>
        <w:t xml:space="preserve">4. </w:t>
      </w:r>
      <w:r>
        <w:rPr>
          <w:b/>
          <w:bCs/>
        </w:rPr>
        <w:tab/>
        <w:t>REFERENCIAL TEÓRICO</w:t>
      </w:r>
      <w:bookmarkEnd w:id="5"/>
    </w:p>
    <w:p w14:paraId="68C133C2" w14:textId="77777777" w:rsidR="0049049C" w:rsidRDefault="00000000">
      <w:pPr>
        <w:pStyle w:val="Standard"/>
        <w:spacing w:line="360" w:lineRule="auto"/>
      </w:pPr>
      <w:r>
        <w:rPr>
          <w:rFonts w:eastAsia="Times New Roman"/>
          <w:sz w:val="22"/>
          <w:szCs w:val="22"/>
          <w:lang w:eastAsia="zh-CN"/>
        </w:rPr>
        <w:tab/>
      </w:r>
      <w:r>
        <w:t>Para o referencial teórico, citaremos como foi possibilitado a produção de vosso trabalho por intermédio de ferramentas antes desenvolvidas, tais como as linguagens de programação, HTML, CSS, JAVA-SCRIPT, PYTHON, MYSQL, SQL e PHP.</w:t>
      </w:r>
    </w:p>
    <w:p w14:paraId="56EB9B67" w14:textId="77777777" w:rsidR="0049049C" w:rsidRDefault="00000000">
      <w:pPr>
        <w:pStyle w:val="Standard"/>
        <w:spacing w:line="360" w:lineRule="auto"/>
      </w:pPr>
      <w:r>
        <w:tab/>
        <w:t>HTML (</w:t>
      </w:r>
      <w:proofErr w:type="spellStart"/>
      <w:r>
        <w:t>HyperText</w:t>
      </w:r>
      <w:proofErr w:type="spellEnd"/>
      <w:r>
        <w:t xml:space="preserve"> Markup </w:t>
      </w:r>
      <w:proofErr w:type="spellStart"/>
      <w:r>
        <w:t>Language</w:t>
      </w:r>
      <w:proofErr w:type="spellEnd"/>
      <w:r>
        <w:t>) é a sigla para a linguagem em inglês, que significa, linguagem para marcação de hipertexto, em português. Não sendo necessariamente uma linguagem de programação, mas sim uma ferramenta de interpretação de códigos por intermédio de um navegador. Podendo ser interpretado como o “</w:t>
      </w:r>
      <w:proofErr w:type="spellStart"/>
      <w:r>
        <w:t>back-end</w:t>
      </w:r>
      <w:proofErr w:type="spellEnd"/>
      <w:r>
        <w:t xml:space="preserve">” da página web na qual trás os códigos na qual o usuário final não </w:t>
      </w:r>
      <w:r>
        <w:lastRenderedPageBreak/>
        <w:t>possui acesso. Silva (2011)</w:t>
      </w:r>
    </w:p>
    <w:p w14:paraId="27B596E9" w14:textId="77777777" w:rsidR="0049049C" w:rsidRDefault="00000000">
      <w:pPr>
        <w:pStyle w:val="Standard"/>
        <w:spacing w:line="360" w:lineRule="auto"/>
      </w:pPr>
      <w:r>
        <w:tab/>
        <w:t>CSS (</w:t>
      </w:r>
      <w:proofErr w:type="spellStart"/>
      <w:r>
        <w:t>Cascade</w:t>
      </w:r>
      <w:proofErr w:type="spellEnd"/>
      <w:r>
        <w:t xml:space="preserve"> </w:t>
      </w:r>
      <w:proofErr w:type="spellStart"/>
      <w:r>
        <w:t>Style</w:t>
      </w:r>
      <w:proofErr w:type="spellEnd"/>
      <w:r>
        <w:t xml:space="preserve"> </w:t>
      </w:r>
      <w:proofErr w:type="spellStart"/>
      <w:r>
        <w:t>Sheets</w:t>
      </w:r>
      <w:proofErr w:type="spellEnd"/>
      <w:r>
        <w:t>) em síntese a linguagem CSS de personalização e manutenção, é recorrentemente utilizada para a alteração e construção de layouts de sites e páginas. Podendo ser juntamente combinada com o HTML, pode alterar a cor de caracteres, cor de fundo, fonte de letras, background e diversas personalizações. Podendo ser considerada a linguagem “Front-</w:t>
      </w:r>
      <w:proofErr w:type="spellStart"/>
      <w:r>
        <w:t>end</w:t>
      </w:r>
      <w:proofErr w:type="spellEnd"/>
      <w:r>
        <w:t xml:space="preserve">” na qual o usuário visualiza em sua tela ao ingressar na página web. </w:t>
      </w:r>
      <w:proofErr w:type="spellStart"/>
      <w:r>
        <w:rPr>
          <w:rFonts w:ascii="Helvetica Neue" w:hAnsi="Helvetica Neue"/>
          <w:color w:val="222222"/>
        </w:rPr>
        <w:t>Jobtraibizer</w:t>
      </w:r>
      <w:proofErr w:type="spellEnd"/>
      <w:r>
        <w:rPr>
          <w:rFonts w:ascii="Helvetica Neue" w:hAnsi="Helvetica Neue"/>
          <w:color w:val="222222"/>
        </w:rPr>
        <w:t xml:space="preserve"> (2009)</w:t>
      </w:r>
    </w:p>
    <w:p w14:paraId="7C6B2FF9" w14:textId="35147ABB" w:rsidR="0049049C" w:rsidRDefault="00000000">
      <w:pPr>
        <w:pStyle w:val="Standard"/>
        <w:spacing w:line="360" w:lineRule="auto"/>
      </w:pPr>
      <w:r>
        <w:tab/>
      </w:r>
      <w:proofErr w:type="spellStart"/>
      <w:r>
        <w:t>Java-Script</w:t>
      </w:r>
      <w:proofErr w:type="spellEnd"/>
      <w:r>
        <w:t xml:space="preserve">, a linguagem é amplamente usada e difundida dentre os renomes de sites, sendo interpretada por navegadores modernos. O </w:t>
      </w:r>
      <w:proofErr w:type="spellStart"/>
      <w:r>
        <w:t>Java-Script</w:t>
      </w:r>
      <w:proofErr w:type="spellEnd"/>
      <w:r>
        <w:t xml:space="preserve"> semelhante a linguagem HTML e CSS é usada para incrementar funcionalidades no design e funcionamento de uma </w:t>
      </w:r>
      <w:r w:rsidR="00D81529">
        <w:t>página</w:t>
      </w:r>
      <w:r>
        <w:t xml:space="preserve"> web, como por exemplo a inserção de botões clicáveis, campos de entrada personalizados e guias seletoras. David Flanagan (2013)</w:t>
      </w:r>
    </w:p>
    <w:p w14:paraId="371C60AA" w14:textId="77777777" w:rsidR="0049049C" w:rsidRDefault="00000000">
      <w:pPr>
        <w:pStyle w:val="Standard"/>
        <w:spacing w:line="360" w:lineRule="auto"/>
      </w:pPr>
      <w:r>
        <w:tab/>
        <w:t xml:space="preserve">PYTHON, o Python tem uma sintaxe clara e objetiva que favorece a legibilidade do código-fonte, tornando a linguagem mais produtiva, </w:t>
      </w:r>
      <w:r>
        <w:rPr>
          <w:rFonts w:ascii="Helvetica Neue" w:hAnsi="Helvetica Neue"/>
          <w:color w:val="222222"/>
        </w:rPr>
        <w:t>Borges (2014).</w:t>
      </w:r>
      <w:r>
        <w:t xml:space="preserve"> Neste projeto, estaremos utilizando a linguagem Python não para como forma de desenvolvimento direto de nossa página web, mas sim como forma de gerar relatórios.</w:t>
      </w:r>
    </w:p>
    <w:p w14:paraId="56B52150" w14:textId="77777777" w:rsidR="0049049C" w:rsidRDefault="00000000">
      <w:pPr>
        <w:pStyle w:val="Standard"/>
        <w:spacing w:line="360" w:lineRule="auto"/>
      </w:pPr>
      <w:r>
        <w:tab/>
        <w:t xml:space="preserve">MYSQL É um servidor de e gerenciador de banco de dados (SGBD), de licença dupla (SOFTWARE LIVRE), projetado para atender escala e demanda de pequeno e médio porte (LIVRO: MYSQL guia do programador). Possui todas as características de um vasto banco de dados capaz de atender grandes projetos, apesar de que não foi projetado para tal. O software possui suporte para Linux, Windows, MAC OS, Unix, FreeBSD; </w:t>
      </w:r>
      <w:r>
        <w:rPr>
          <w:rFonts w:ascii="Helvetica Neue" w:hAnsi="Helvetica Neue"/>
          <w:color w:val="222222"/>
        </w:rPr>
        <w:t>Milani (2006)</w:t>
      </w:r>
    </w:p>
    <w:p w14:paraId="7DCBE5CE" w14:textId="77777777" w:rsidR="0049049C" w:rsidRDefault="00000000">
      <w:pPr>
        <w:pStyle w:val="Standard"/>
        <w:spacing w:line="360" w:lineRule="auto"/>
        <w:ind w:firstLine="0"/>
      </w:pPr>
      <w:r>
        <w:tab/>
        <w:t>SQL (</w:t>
      </w:r>
      <w:proofErr w:type="spellStart"/>
      <w:r>
        <w:t>Structured</w:t>
      </w:r>
      <w:proofErr w:type="spellEnd"/>
      <w:r>
        <w:t xml:space="preserve"> Query </w:t>
      </w:r>
      <w:proofErr w:type="spellStart"/>
      <w:r>
        <w:t>Language</w:t>
      </w:r>
      <w:proofErr w:type="spellEnd"/>
      <w:r>
        <w:t>). É a linguagem de uso e manipulação mais abrangente quando se trata do acesso à um banco de dados.</w:t>
      </w:r>
    </w:p>
    <w:p w14:paraId="123C17AF" w14:textId="77777777" w:rsidR="0049049C" w:rsidRDefault="00000000">
      <w:pPr>
        <w:pStyle w:val="Standard"/>
        <w:spacing w:line="360" w:lineRule="auto"/>
      </w:pPr>
      <w:r>
        <w:tab/>
        <w:t xml:space="preserve">PHP Em 1995, quando </w:t>
      </w:r>
      <w:proofErr w:type="spellStart"/>
      <w:r>
        <w:t>Rasmus</w:t>
      </w:r>
      <w:proofErr w:type="spellEnd"/>
      <w:r>
        <w:t xml:space="preserve"> </w:t>
      </w:r>
      <w:proofErr w:type="spellStart"/>
      <w:r>
        <w:t>Lerdorf</w:t>
      </w:r>
      <w:proofErr w:type="spellEnd"/>
      <w:r>
        <w:t xml:space="preserve"> criou para uso pessoal uma ferramenta chamada </w:t>
      </w:r>
      <w:proofErr w:type="spellStart"/>
      <w:r>
        <w:t>PHPFI</w:t>
      </w:r>
      <w:proofErr w:type="spellEnd"/>
      <w:r>
        <w:t xml:space="preserve"> (</w:t>
      </w:r>
      <w:proofErr w:type="spellStart"/>
      <w:r>
        <w:t>Personal</w:t>
      </w:r>
      <w:proofErr w:type="spellEnd"/>
      <w:r>
        <w:t xml:space="preserve"> Home Page </w:t>
      </w:r>
      <w:proofErr w:type="spellStart"/>
      <w:r>
        <w:t>Forms</w:t>
      </w:r>
      <w:proofErr w:type="spellEnd"/>
      <w:r>
        <w:t xml:space="preserve"> </w:t>
      </w:r>
      <w:proofErr w:type="spellStart"/>
      <w:r>
        <w:t>Interpreter</w:t>
      </w:r>
      <w:proofErr w:type="spellEnd"/>
      <w:r>
        <w:t xml:space="preserve">), talvez não imaginasse que estaria criando um fenômeno em termos de desenvolvimento de aplicações na web. Atualmente, o PHP é a linguagem de programação voltada para a internet mais utilizada pelos desenvolvedores de todo o mundo. Fonte (LIVRO: PHP PARA QUE CONHECE PHP). A linguagem PHP trata-se basicamente de algo para gerar recursos dinâmicos em um site). </w:t>
      </w:r>
      <w:proofErr w:type="spellStart"/>
      <w:r>
        <w:rPr>
          <w:rFonts w:ascii="Helvetica Neue" w:hAnsi="Helvetica Neue"/>
          <w:color w:val="222222"/>
        </w:rPr>
        <w:t>Niederauer</w:t>
      </w:r>
      <w:proofErr w:type="spellEnd"/>
      <w:r>
        <w:rPr>
          <w:rFonts w:ascii="Helvetica Neue" w:hAnsi="Helvetica Neue"/>
          <w:color w:val="222222"/>
        </w:rPr>
        <w:t xml:space="preserve"> (2017)</w:t>
      </w:r>
    </w:p>
    <w:p w14:paraId="26655431" w14:textId="06772311" w:rsidR="0049049C" w:rsidRDefault="00000000" w:rsidP="00D81529">
      <w:pPr>
        <w:pStyle w:val="Standard"/>
        <w:numPr>
          <w:ilvl w:val="0"/>
          <w:numId w:val="8"/>
        </w:numPr>
        <w:spacing w:line="360" w:lineRule="auto"/>
      </w:pPr>
      <w:r>
        <w:t>Word: Programa utilizado para a documentação do projeto.</w:t>
      </w:r>
    </w:p>
    <w:p w14:paraId="185B9772" w14:textId="2388F4A1" w:rsidR="0049049C" w:rsidRDefault="00000000" w:rsidP="00D81529">
      <w:pPr>
        <w:pStyle w:val="Standard"/>
        <w:numPr>
          <w:ilvl w:val="0"/>
          <w:numId w:val="8"/>
        </w:numPr>
        <w:spacing w:line="360" w:lineRule="auto"/>
      </w:pPr>
      <w:r>
        <w:lastRenderedPageBreak/>
        <w:t xml:space="preserve">Visual Studio </w:t>
      </w:r>
      <w:proofErr w:type="spellStart"/>
      <w:r>
        <w:t>Code</w:t>
      </w:r>
      <w:proofErr w:type="spellEnd"/>
      <w:r>
        <w:t>: Software utilizado para a programação.</w:t>
      </w:r>
    </w:p>
    <w:p w14:paraId="0CCDBA5F" w14:textId="581D99D5" w:rsidR="0049049C" w:rsidRDefault="00000000" w:rsidP="00D81529">
      <w:pPr>
        <w:pStyle w:val="Standard"/>
        <w:numPr>
          <w:ilvl w:val="0"/>
          <w:numId w:val="8"/>
        </w:numPr>
        <w:spacing w:line="360" w:lineRule="auto"/>
      </w:pPr>
      <w:proofErr w:type="spellStart"/>
      <w:r>
        <w:t>Xamp</w:t>
      </w:r>
      <w:proofErr w:type="spellEnd"/>
      <w:r>
        <w:t>: Software utilizado para manuseio do banco de dados.</w:t>
      </w:r>
      <w:bookmarkStart w:id="6" w:name="_Toc119164367"/>
    </w:p>
    <w:p w14:paraId="4B738CB4" w14:textId="77777777" w:rsidR="0049049C" w:rsidRDefault="0049049C">
      <w:pPr>
        <w:pStyle w:val="Standard"/>
        <w:spacing w:line="360" w:lineRule="auto"/>
      </w:pPr>
    </w:p>
    <w:p w14:paraId="2AE9A617" w14:textId="05A8CE15" w:rsidR="0049049C" w:rsidRPr="00D81529" w:rsidRDefault="00000000">
      <w:pPr>
        <w:pStyle w:val="Standard"/>
        <w:spacing w:line="360" w:lineRule="auto"/>
        <w:ind w:firstLine="0"/>
        <w:rPr>
          <w:b/>
          <w:bCs/>
        </w:rPr>
      </w:pPr>
      <w:r>
        <w:rPr>
          <w:b/>
          <w:bCs/>
          <w:sz w:val="28"/>
          <w:szCs w:val="28"/>
        </w:rPr>
        <w:t xml:space="preserve">5. </w:t>
      </w:r>
      <w:r>
        <w:rPr>
          <w:b/>
          <w:bCs/>
          <w:sz w:val="28"/>
          <w:szCs w:val="28"/>
        </w:rPr>
        <w:tab/>
      </w:r>
      <w:r w:rsidR="00D81529">
        <w:rPr>
          <w:b/>
          <w:bCs/>
        </w:rPr>
        <w:t>DOCUMENTAÇÃO DO PROJETO</w:t>
      </w:r>
      <w:bookmarkEnd w:id="6"/>
    </w:p>
    <w:p w14:paraId="60958BE2" w14:textId="0A094F41" w:rsidR="0049049C" w:rsidRDefault="00000000">
      <w:pPr>
        <w:pStyle w:val="Standard"/>
        <w:spacing w:line="360" w:lineRule="auto"/>
        <w:ind w:firstLine="0"/>
        <w:rPr>
          <w:b/>
          <w:bCs/>
        </w:rPr>
      </w:pPr>
      <w:r>
        <w:rPr>
          <w:b/>
          <w:bCs/>
        </w:rPr>
        <w:tab/>
      </w:r>
      <w:r>
        <w:t xml:space="preserve">Conforme </w:t>
      </w:r>
      <w:proofErr w:type="gramStart"/>
      <w:r>
        <w:t>Perito(</w:t>
      </w:r>
      <w:proofErr w:type="gramEnd"/>
      <w:r>
        <w:t xml:space="preserve">2009), a importância da documentação de um projeto não é algo recente da modernidade. Desde antigamente data-se que os povos Sumérios desenvolviam as </w:t>
      </w:r>
      <w:r w:rsidR="00D81529">
        <w:t>primeiras formas</w:t>
      </w:r>
      <w:r>
        <w:t xml:space="preserve"> de escrita na qual conhecemos atualmente para projetar a informação ao longo de gerações, pois a comunicação se dava em grande parte, de maneira oral, assim perdendo grande parte de </w:t>
      </w:r>
      <w:r w:rsidR="00D81529">
        <w:t>histórias</w:t>
      </w:r>
      <w:r>
        <w:t xml:space="preserve"> e acontecimentos por um simples esquecimento do líder de uma tribo, ou o orador que costumava contar os fatos. A documentação de um projeto tem justamente haver com o fato de estabelecer exatamente o que o autor mencionou sem alterações dos fatos.</w:t>
      </w:r>
    </w:p>
    <w:p w14:paraId="64243A89" w14:textId="7BF54C99" w:rsidR="0049049C" w:rsidRDefault="00000000">
      <w:pPr>
        <w:pStyle w:val="Standard"/>
        <w:spacing w:line="360" w:lineRule="auto"/>
        <w:ind w:firstLine="0"/>
        <w:rPr>
          <w:b/>
          <w:bCs/>
        </w:rPr>
      </w:pPr>
      <w:r>
        <w:tab/>
        <w:t xml:space="preserve">A Documentação do projeto </w:t>
      </w:r>
      <w:ins w:id="7" w:author="aparecida.silva.ferreira@escola.pr.gov.br" w:date="2023-07-01T18:27:00Z">
        <w:r w:rsidR="00FC4000">
          <w:t xml:space="preserve">é composta </w:t>
        </w:r>
      </w:ins>
      <w:del w:id="8" w:author="aparecida.silva.ferreira@escola.pr.gov.br" w:date="2023-07-01T18:27:00Z">
        <w:r w:rsidDel="00FC4000">
          <w:delText xml:space="preserve">se </w:delText>
        </w:r>
        <w:r w:rsidR="00D81529" w:rsidDel="00FC4000">
          <w:delText>dá</w:delText>
        </w:r>
      </w:del>
      <w:r>
        <w:t xml:space="preserve"> pelo esclarecimento específico dos métodos e ferramentas e metodologias </w:t>
      </w:r>
      <w:del w:id="9" w:author="aparecida.silva.ferreira@escola.pr.gov.br" w:date="2023-07-01T18:28:00Z">
        <w:r w:rsidDel="00FC4000">
          <w:delText xml:space="preserve">para compreender </w:delText>
        </w:r>
      </w:del>
      <w:ins w:id="10" w:author="aparecida.silva.ferreira@escola.pr.gov.br" w:date="2023-07-01T18:28:00Z">
        <w:r w:rsidR="00FC4000">
          <w:t xml:space="preserve">possibilitando </w:t>
        </w:r>
      </w:ins>
      <w:r>
        <w:t xml:space="preserve">nitidamente </w:t>
      </w:r>
      <w:r w:rsidR="00D81529">
        <w:t>a</w:t>
      </w:r>
      <w:ins w:id="11" w:author="aparecida.silva.ferreira@escola.pr.gov.br" w:date="2023-07-01T18:28:00Z">
        <w:r w:rsidR="00FC4000">
          <w:t xml:space="preserve"> compreensão das</w:t>
        </w:r>
      </w:ins>
      <w:del w:id="12" w:author="aparecida.silva.ferreira@escola.pr.gov.br" w:date="2023-07-01T18:28:00Z">
        <w:r w:rsidR="00D81529" w:rsidDel="00FC4000">
          <w:delText>s</w:delText>
        </w:r>
      </w:del>
      <w:r w:rsidR="00D81529">
        <w:t xml:space="preserve"> expressões</w:t>
      </w:r>
      <w:r>
        <w:t xml:space="preserve"> através da programação sem </w:t>
      </w:r>
      <w:ins w:id="13" w:author="aparecida.silva.ferreira@escola.pr.gov.br" w:date="2023-07-01T18:29:00Z">
        <w:r w:rsidR="00FC4000">
          <w:t>deixar</w:t>
        </w:r>
      </w:ins>
      <w:del w:id="14" w:author="aparecida.silva.ferreira@escola.pr.gov.br" w:date="2023-07-01T18:29:00Z">
        <w:r w:rsidDel="00FC4000">
          <w:delText>haver</w:delText>
        </w:r>
      </w:del>
      <w:r>
        <w:t xml:space="preserve"> brechas para suposições.</w:t>
      </w:r>
    </w:p>
    <w:p w14:paraId="5CE68703" w14:textId="118B5CBB" w:rsidR="0049049C" w:rsidRDefault="00000000">
      <w:pPr>
        <w:pStyle w:val="Standard"/>
        <w:spacing w:line="360" w:lineRule="auto"/>
        <w:ind w:firstLine="0"/>
        <w:rPr>
          <w:b/>
          <w:bCs/>
        </w:rPr>
      </w:pPr>
      <w:r>
        <w:tab/>
        <w:t>O ciclo de vida d</w:t>
      </w:r>
      <w:ins w:id="15" w:author="aparecida.silva.ferreira@escola.pr.gov.br" w:date="2023-07-01T18:29:00Z">
        <w:r w:rsidR="00FC4000">
          <w:t>e</w:t>
        </w:r>
      </w:ins>
      <w:del w:id="16" w:author="aparecida.silva.ferreira@escola.pr.gov.br" w:date="2023-07-01T18:29:00Z">
        <w:r w:rsidDel="00FC4000">
          <w:delText>o nosso</w:delText>
        </w:r>
      </w:del>
      <w:r>
        <w:t xml:space="preserve"> projeto </w:t>
      </w:r>
      <w:ins w:id="17" w:author="aparecida.silva.ferreira@escola.pr.gov.br" w:date="2023-07-01T18:29:00Z">
        <w:r w:rsidR="00FC4000">
          <w:t>forma-se</w:t>
        </w:r>
      </w:ins>
      <w:del w:id="18" w:author="aparecida.silva.ferreira@escola.pr.gov.br" w:date="2023-07-01T18:29:00Z">
        <w:r w:rsidDel="00FC4000">
          <w:delText xml:space="preserve">se </w:delText>
        </w:r>
        <w:r w:rsidR="00D81529" w:rsidDel="00FC4000">
          <w:delText>dá</w:delText>
        </w:r>
      </w:del>
      <w:r>
        <w:t xml:space="preserve"> primariamente pela coleta de dados do cliente, seu CPF, RG, endereço, nome, número, dentre outros dados. A Consulta com o cliente </w:t>
      </w:r>
      <w:proofErr w:type="gramStart"/>
      <w:ins w:id="19" w:author="aparecida.silva.ferreira@escola.pr.gov.br" w:date="2023-07-01T18:29:00Z">
        <w:r w:rsidR="00FC4000">
          <w:t>respo</w:t>
        </w:r>
      </w:ins>
      <w:ins w:id="20" w:author="aparecida.silva.ferreira@escola.pr.gov.br" w:date="2023-07-01T18:30:00Z">
        <w:r w:rsidR="00FC4000">
          <w:t>nde ,</w:t>
        </w:r>
        <w:proofErr w:type="gramEnd"/>
        <w:r w:rsidR="00FC4000">
          <w:t xml:space="preserve"> aos questionamento do desenvolvedor visando conhecer </w:t>
        </w:r>
      </w:ins>
      <w:del w:id="21" w:author="aparecida.silva.ferreira@escola.pr.gov.br" w:date="2023-07-01T18:30:00Z">
        <w:r w:rsidDel="00FC4000">
          <w:delText>se trata de saber</w:delText>
        </w:r>
      </w:del>
      <w:r>
        <w:t xml:space="preserve"> o que o cliente deseja </w:t>
      </w:r>
      <w:ins w:id="22" w:author="aparecida.silva.ferreira@escola.pr.gov.br" w:date="2023-07-01T18:30:00Z">
        <w:r w:rsidR="00FC4000">
          <w:t>para</w:t>
        </w:r>
      </w:ins>
      <w:del w:id="23" w:author="aparecida.silva.ferreira@escola.pr.gov.br" w:date="2023-07-01T18:30:00Z">
        <w:r w:rsidDel="00FC4000">
          <w:delText>fazer dentro</w:delText>
        </w:r>
      </w:del>
      <w:r>
        <w:t xml:space="preserve"> do seu projeto,</w:t>
      </w:r>
      <w:ins w:id="24" w:author="aparecida.silva.ferreira@escola.pr.gov.br" w:date="2023-07-01T18:31:00Z">
        <w:r w:rsidR="00FC4000">
          <w:t xml:space="preserve"> que </w:t>
        </w:r>
      </w:ins>
      <w:del w:id="25" w:author="aparecida.silva.ferreira@escola.pr.gov.br" w:date="2023-07-01T18:31:00Z">
        <w:r w:rsidDel="00FC4000">
          <w:delText xml:space="preserve"> </w:delText>
        </w:r>
      </w:del>
      <w:ins w:id="26" w:author="aparecida.silva.ferreira@escola.pr.gov.br" w:date="2023-07-01T18:31:00Z">
        <w:r w:rsidR="00FC4000">
          <w:t xml:space="preserve">o </w:t>
        </w:r>
      </w:ins>
      <w:r>
        <w:t>consulta</w:t>
      </w:r>
      <w:del w:id="27" w:author="aparecida.silva.ferreira@escola.pr.gov.br" w:date="2023-07-01T18:31:00Z">
        <w:r w:rsidDel="00FC4000">
          <w:delText>r</w:delText>
        </w:r>
      </w:del>
      <w:r>
        <w:t xml:space="preserve"> para saber o que é preciso ser feito. O desenvolvimento propriamente dito é a parte da codificação, ou programação, a inserção de códigos para o navegador interpretar e mostrar na tela do usuário. A verificação de qualidade primariamente seria testar o sistema, tempo de resposta, usabilidade, acessibilidade, operabilidade dentre outros. Por fim a analise final com o cliente para efetuar a homologação e o Piloto para execução primária do projeto.</w:t>
      </w:r>
    </w:p>
    <w:p w14:paraId="12D677DA" w14:textId="77777777" w:rsidR="0049049C" w:rsidRDefault="00000000">
      <w:pPr>
        <w:pStyle w:val="Standard"/>
        <w:spacing w:line="360" w:lineRule="auto"/>
        <w:ind w:firstLine="0"/>
      </w:pPr>
      <w:r>
        <w:tab/>
        <w:t>Vale ressaltar que para cada avanço de etapas dentro do ciclo de vida o cliente é consultado para verificar a satisfação de ambas as partes e pode assim prosseguir com o avanço do projeto.</w:t>
      </w:r>
    </w:p>
    <w:p w14:paraId="48C0A00A" w14:textId="59FECC46" w:rsidR="0049049C" w:rsidRDefault="0049049C">
      <w:pPr>
        <w:pStyle w:val="Standard"/>
        <w:spacing w:line="360" w:lineRule="auto"/>
        <w:ind w:firstLine="0"/>
        <w:rPr>
          <w:b/>
          <w:bCs/>
        </w:rPr>
      </w:pPr>
    </w:p>
    <w:p w14:paraId="20C8822A" w14:textId="0FCB7E8E" w:rsidR="0049049C" w:rsidRDefault="00000000">
      <w:pPr>
        <w:pStyle w:val="Standard"/>
        <w:ind w:firstLine="0"/>
      </w:pPr>
      <w:r>
        <w:rPr>
          <w:noProof/>
        </w:rPr>
        <w:lastRenderedPageBreak/>
        <w:drawing>
          <wp:inline distT="0" distB="0" distL="0" distR="0" wp14:anchorId="42BDE7F2" wp14:editId="0A77F8CC">
            <wp:extent cx="5756760" cy="2409119"/>
            <wp:effectExtent l="0" t="0" r="0" b="0"/>
            <wp:docPr id="144006701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56760" cy="2409119"/>
                    </a:xfrm>
                    <a:prstGeom prst="rect">
                      <a:avLst/>
                    </a:prstGeom>
                    <a:noFill/>
                    <a:ln>
                      <a:noFill/>
                      <a:prstDash/>
                    </a:ln>
                  </pic:spPr>
                </pic:pic>
              </a:graphicData>
            </a:graphic>
          </wp:inline>
        </w:drawing>
      </w:r>
    </w:p>
    <w:p w14:paraId="473659A1" w14:textId="77777777" w:rsidR="0049049C" w:rsidRDefault="00000000">
      <w:pPr>
        <w:pStyle w:val="Standard"/>
        <w:ind w:firstLine="0"/>
      </w:pPr>
      <w:r>
        <w:rPr>
          <w:rFonts w:eastAsia="Calibri"/>
        </w:rPr>
        <w:t>Chasco Lucas J; Santos Rafael; 2023.</w:t>
      </w:r>
    </w:p>
    <w:p w14:paraId="0B193D33" w14:textId="77777777" w:rsidR="0049049C" w:rsidRDefault="0049049C">
      <w:pPr>
        <w:pStyle w:val="Standard"/>
        <w:ind w:firstLine="0"/>
        <w:rPr>
          <w:b/>
          <w:color w:val="FF0000"/>
        </w:rPr>
      </w:pPr>
    </w:p>
    <w:p w14:paraId="624D7A7C" w14:textId="77777777" w:rsidR="0049049C" w:rsidRDefault="00000000">
      <w:pPr>
        <w:pStyle w:val="Ttulo2"/>
        <w:spacing w:before="0" w:after="0"/>
      </w:pPr>
      <w:bookmarkStart w:id="28" w:name="_Toc119164368"/>
      <w:r>
        <w:t>5.1 Requisitos</w:t>
      </w:r>
      <w:bookmarkEnd w:id="28"/>
    </w:p>
    <w:p w14:paraId="5160C049" w14:textId="57A300A6" w:rsidR="0049049C" w:rsidRDefault="00000000">
      <w:pPr>
        <w:pStyle w:val="Standard"/>
        <w:tabs>
          <w:tab w:val="left" w:pos="0"/>
        </w:tabs>
        <w:spacing w:line="360" w:lineRule="auto"/>
        <w:ind w:firstLine="0"/>
      </w:pPr>
      <w:r>
        <w:tab/>
        <w:t xml:space="preserve">Os requisitos do projeto </w:t>
      </w:r>
      <w:proofErr w:type="spellStart"/>
      <w:r>
        <w:t>Copperton</w:t>
      </w:r>
      <w:proofErr w:type="spellEnd"/>
      <w:r>
        <w:t xml:space="preserve"> são definidos por dois</w:t>
      </w:r>
      <w:r w:rsidR="009437A0">
        <w:t xml:space="preserve"> </w:t>
      </w:r>
      <w:ins w:id="29" w:author="aparecida.silva.ferreira@escola.pr.gov.br" w:date="2023-07-01T18:24:00Z">
        <w:r w:rsidR="009437A0">
          <w:t>grupos</w:t>
        </w:r>
      </w:ins>
      <w:r>
        <w:t xml:space="preserve"> principais, os requisitos funcionais e os requisitos não funcionais. Os requisitos funcionais </w:t>
      </w:r>
      <w:ins w:id="30" w:author="aparecida.silva.ferreira@escola.pr.gov.br" w:date="2023-07-01T18:24:00Z">
        <w:r w:rsidR="009437A0">
          <w:t>são</w:t>
        </w:r>
      </w:ins>
      <w:del w:id="31" w:author="aparecida.silva.ferreira@escola.pr.gov.br" w:date="2023-07-01T18:24:00Z">
        <w:r w:rsidDel="009437A0">
          <w:delText>se dão</w:delText>
        </w:r>
      </w:del>
      <w:r>
        <w:t xml:space="preserve"> majoritariamente </w:t>
      </w:r>
      <w:ins w:id="32" w:author="aparecida.silva.ferreira@escola.pr.gov.br" w:date="2023-07-01T18:24:00Z">
        <w:r w:rsidR="009437A0">
          <w:t xml:space="preserve">formados </w:t>
        </w:r>
      </w:ins>
      <w:r>
        <w:t xml:space="preserve">por requisitos </w:t>
      </w:r>
      <w:ins w:id="33" w:author="aparecida.silva.ferreira@escola.pr.gov.br" w:date="2023-07-01T18:24:00Z">
        <w:r w:rsidR="009437A0">
          <w:t>do</w:t>
        </w:r>
      </w:ins>
      <w:del w:id="34" w:author="aparecida.silva.ferreira@escola.pr.gov.br" w:date="2023-07-01T18:24:00Z">
        <w:r w:rsidDel="009437A0">
          <w:delText>ao qual o</w:delText>
        </w:r>
      </w:del>
      <w:r>
        <w:t xml:space="preserve"> cliente </w:t>
      </w:r>
      <w:del w:id="35" w:author="aparecida.silva.ferreira@escola.pr.gov.br" w:date="2023-07-01T18:24:00Z">
        <w:r w:rsidDel="009437A0">
          <w:delText xml:space="preserve">se comunica </w:delText>
        </w:r>
      </w:del>
      <w:ins w:id="36" w:author="aparecida.silva.ferreira@escola.pr.gov.br" w:date="2023-07-01T18:24:00Z">
        <w:r w:rsidR="009437A0">
          <w:t xml:space="preserve">que </w:t>
        </w:r>
        <w:proofErr w:type="gramStart"/>
        <w:r w:rsidR="009437A0">
          <w:t>comunica</w:t>
        </w:r>
      </w:ins>
      <w:ins w:id="37" w:author="aparecida.silva.ferreira@escola.pr.gov.br" w:date="2023-07-01T18:25:00Z">
        <w:r w:rsidR="009437A0">
          <w:t>-se</w:t>
        </w:r>
        <w:proofErr w:type="gramEnd"/>
        <w:r w:rsidR="009437A0">
          <w:t xml:space="preserve"> </w:t>
        </w:r>
      </w:ins>
      <w:r>
        <w:t xml:space="preserve">com a página, podendo acessar através de campos de cadastro, comentários, interações </w:t>
      </w:r>
      <w:ins w:id="38" w:author="aparecida.silva.ferreira@escola.pr.gov.br" w:date="2023-07-01T18:25:00Z">
        <w:r w:rsidR="009437A0">
          <w:t>e outros</w:t>
        </w:r>
      </w:ins>
      <w:del w:id="39" w:author="aparecida.silva.ferreira@escola.pr.gov.br" w:date="2023-07-01T18:25:00Z">
        <w:r w:rsidDel="009437A0">
          <w:delText>em geral</w:delText>
        </w:r>
      </w:del>
      <w:r>
        <w:t>.</w:t>
      </w:r>
    </w:p>
    <w:p w14:paraId="07BD972D" w14:textId="77777777" w:rsidR="0049049C" w:rsidRDefault="00000000">
      <w:pPr>
        <w:pStyle w:val="Standard"/>
        <w:tabs>
          <w:tab w:val="left" w:pos="0"/>
        </w:tabs>
        <w:spacing w:line="360" w:lineRule="auto"/>
        <w:ind w:firstLine="0"/>
      </w:pPr>
      <w:r>
        <w:tab/>
        <w:t xml:space="preserve"> </w:t>
      </w:r>
      <w:commentRangeStart w:id="40"/>
      <w:r>
        <w:t>Ao</w:t>
      </w:r>
      <w:commentRangeEnd w:id="40"/>
      <w:r w:rsidR="00FC4000">
        <w:rPr>
          <w:rStyle w:val="Refdecomentrio"/>
        </w:rPr>
        <w:commentReference w:id="40"/>
      </w:r>
      <w:r>
        <w:t xml:space="preserve"> contrário dos funcionais, os requisitos não funcionais são justamente a parte na qual o cliente não possui acesso, a área que o cliente não comunica com a página e pode ser interpretado através de relatórios como por exemplo, teste de qualidade, confiabilidade, utilização de recursos que verifica o quanto de processamento o sistema exige para processar informações e homologar informações ou compras estando juntamente atrelado com o tempo de resposta e usabilidade.</w:t>
      </w:r>
    </w:p>
    <w:p w14:paraId="0F5D46FB" w14:textId="77777777" w:rsidR="0049049C" w:rsidRDefault="0049049C">
      <w:pPr>
        <w:pStyle w:val="Standard"/>
        <w:tabs>
          <w:tab w:val="left" w:pos="0"/>
        </w:tabs>
        <w:spacing w:line="360" w:lineRule="auto"/>
        <w:ind w:firstLine="0"/>
      </w:pPr>
    </w:p>
    <w:p w14:paraId="5FE72BD7" w14:textId="77777777" w:rsidR="00C3710B" w:rsidRDefault="00C3710B">
      <w:pPr>
        <w:pStyle w:val="Standard"/>
        <w:tabs>
          <w:tab w:val="left" w:pos="0"/>
        </w:tabs>
        <w:spacing w:line="360" w:lineRule="auto"/>
        <w:ind w:firstLine="0"/>
      </w:pPr>
    </w:p>
    <w:p w14:paraId="18AC62B4" w14:textId="77777777" w:rsidR="00C3710B" w:rsidRDefault="00C3710B">
      <w:pPr>
        <w:pStyle w:val="Standard"/>
        <w:tabs>
          <w:tab w:val="left" w:pos="0"/>
        </w:tabs>
        <w:spacing w:line="360" w:lineRule="auto"/>
        <w:ind w:firstLine="0"/>
      </w:pPr>
    </w:p>
    <w:p w14:paraId="1EC66213" w14:textId="53C2EEDD" w:rsidR="0049049C" w:rsidRDefault="00C3710B">
      <w:pPr>
        <w:pStyle w:val="Ttulo2"/>
        <w:spacing w:before="0" w:after="0"/>
      </w:pPr>
      <w:bookmarkStart w:id="41" w:name="_Toc119164369"/>
      <w:r>
        <w:rPr>
          <w:noProof/>
        </w:rPr>
        <w:lastRenderedPageBreak/>
        <w:drawing>
          <wp:anchor distT="0" distB="0" distL="114300" distR="114300" simplePos="0" relativeHeight="251660288" behindDoc="0" locked="0" layoutInCell="1" allowOverlap="1" wp14:anchorId="62991613" wp14:editId="6AA78C0A">
            <wp:simplePos x="0" y="0"/>
            <wp:positionH relativeFrom="column">
              <wp:posOffset>-3810</wp:posOffset>
            </wp:positionH>
            <wp:positionV relativeFrom="margin">
              <wp:posOffset>232410</wp:posOffset>
            </wp:positionV>
            <wp:extent cx="5756910" cy="1724025"/>
            <wp:effectExtent l="0" t="0" r="0" b="9525"/>
            <wp:wrapSquare wrapText="bothSides"/>
            <wp:docPr id="1001006933"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56910" cy="1724025"/>
                    </a:xfrm>
                    <a:prstGeom prst="rect">
                      <a:avLst/>
                    </a:prstGeom>
                  </pic:spPr>
                </pic:pic>
              </a:graphicData>
            </a:graphic>
            <wp14:sizeRelV relativeFrom="margin">
              <wp14:pctHeight>0</wp14:pctHeight>
            </wp14:sizeRelV>
          </wp:anchor>
        </w:drawing>
      </w:r>
      <w:r>
        <w:t>5.1.1 Requisitos funcionais</w:t>
      </w:r>
      <w:bookmarkEnd w:id="41"/>
    </w:p>
    <w:p w14:paraId="2807E6B3" w14:textId="77777777" w:rsidR="00722FE5" w:rsidRPr="00722FE5" w:rsidRDefault="00722FE5" w:rsidP="00722FE5">
      <w:pPr>
        <w:pStyle w:val="Standard"/>
      </w:pPr>
    </w:p>
    <w:p w14:paraId="3BAD23E8" w14:textId="0142B4EC" w:rsidR="0049049C" w:rsidRDefault="00722FE5" w:rsidP="00722FE5">
      <w:pPr>
        <w:pStyle w:val="Standard"/>
        <w:ind w:firstLine="0"/>
        <w:rPr>
          <w:rFonts w:eastAsia="Calibri"/>
        </w:rPr>
      </w:pPr>
      <w:r>
        <w:rPr>
          <w:rFonts w:eastAsia="Calibri"/>
        </w:rPr>
        <w:t>Chasco Lucas J; Santos Rafael; 2023.</w:t>
      </w:r>
    </w:p>
    <w:p w14:paraId="36584865" w14:textId="77777777" w:rsidR="00722FE5" w:rsidRDefault="00722FE5" w:rsidP="00722FE5">
      <w:pPr>
        <w:pStyle w:val="Standard"/>
        <w:ind w:firstLine="0"/>
      </w:pPr>
    </w:p>
    <w:p w14:paraId="7C474D2D" w14:textId="6DDB5BD4" w:rsidR="0049049C" w:rsidRDefault="009437A0">
      <w:pPr>
        <w:pStyle w:val="Ttulo3"/>
        <w:spacing w:before="0" w:after="0" w:line="360" w:lineRule="auto"/>
      </w:pPr>
      <w:bookmarkStart w:id="42" w:name="_Toc119164370"/>
      <w:r>
        <w:rPr>
          <w:noProof/>
        </w:rPr>
        <w:drawing>
          <wp:anchor distT="0" distB="0" distL="114300" distR="114300" simplePos="0" relativeHeight="251658240" behindDoc="0" locked="0" layoutInCell="1" allowOverlap="1" wp14:anchorId="55F0742E" wp14:editId="5F0BEC02">
            <wp:simplePos x="0" y="0"/>
            <wp:positionH relativeFrom="column">
              <wp:posOffset>-3810</wp:posOffset>
            </wp:positionH>
            <wp:positionV relativeFrom="paragraph">
              <wp:posOffset>349250</wp:posOffset>
            </wp:positionV>
            <wp:extent cx="5759450" cy="2019300"/>
            <wp:effectExtent l="0" t="0" r="0" b="0"/>
            <wp:wrapSquare wrapText="bothSides"/>
            <wp:docPr id="1055229030"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59450" cy="2019300"/>
                    </a:xfrm>
                    <a:prstGeom prst="rect">
                      <a:avLst/>
                    </a:prstGeom>
                  </pic:spPr>
                </pic:pic>
              </a:graphicData>
            </a:graphic>
            <wp14:sizeRelV relativeFrom="margin">
              <wp14:pctHeight>0</wp14:pctHeight>
            </wp14:sizeRelV>
          </wp:anchor>
        </w:drawing>
      </w:r>
      <w:r w:rsidR="00000000">
        <w:rPr>
          <w:b/>
        </w:rPr>
        <w:t>5.1.2 Requisitos não funcionais</w:t>
      </w:r>
      <w:bookmarkEnd w:id="42"/>
    </w:p>
    <w:p w14:paraId="5668A5A4" w14:textId="2FA52724" w:rsidR="0049049C" w:rsidRDefault="00000000">
      <w:pPr>
        <w:pStyle w:val="Standard"/>
        <w:tabs>
          <w:tab w:val="left" w:pos="0"/>
        </w:tabs>
        <w:spacing w:line="360" w:lineRule="auto"/>
        <w:ind w:firstLine="0"/>
      </w:pPr>
      <w:r>
        <w:tab/>
      </w:r>
    </w:p>
    <w:p w14:paraId="07A76CCF" w14:textId="77777777" w:rsidR="0049049C" w:rsidRDefault="00000000">
      <w:pPr>
        <w:pStyle w:val="Standard"/>
        <w:ind w:firstLine="0"/>
      </w:pPr>
      <w:r>
        <w:rPr>
          <w:rFonts w:eastAsia="Calibri"/>
        </w:rPr>
        <w:t>Chasco Lucas J; Santos Rafael; 2023.</w:t>
      </w:r>
    </w:p>
    <w:p w14:paraId="3D05E7B6" w14:textId="76E3D344" w:rsidR="0049049C" w:rsidRDefault="0049049C">
      <w:pPr>
        <w:pStyle w:val="Standard"/>
        <w:spacing w:line="360" w:lineRule="auto"/>
        <w:ind w:firstLine="0"/>
        <w:rPr>
          <w:color w:val="000000"/>
          <w:sz w:val="22"/>
          <w:szCs w:val="22"/>
        </w:rPr>
      </w:pPr>
    </w:p>
    <w:p w14:paraId="1CA6FB92" w14:textId="77777777" w:rsidR="009437A0" w:rsidRDefault="009437A0">
      <w:pPr>
        <w:pStyle w:val="Standard"/>
        <w:spacing w:line="360" w:lineRule="auto"/>
        <w:ind w:firstLine="0"/>
        <w:rPr>
          <w:color w:val="000000"/>
          <w:sz w:val="22"/>
          <w:szCs w:val="22"/>
        </w:rPr>
      </w:pPr>
    </w:p>
    <w:p w14:paraId="279EC7C3" w14:textId="77777777" w:rsidR="009437A0" w:rsidRDefault="009437A0">
      <w:pPr>
        <w:pStyle w:val="Standard"/>
        <w:spacing w:line="360" w:lineRule="auto"/>
        <w:ind w:firstLine="0"/>
        <w:rPr>
          <w:color w:val="000000"/>
          <w:sz w:val="22"/>
          <w:szCs w:val="22"/>
        </w:rPr>
      </w:pPr>
    </w:p>
    <w:p w14:paraId="00302D42" w14:textId="77777777" w:rsidR="009437A0" w:rsidRDefault="009437A0">
      <w:pPr>
        <w:pStyle w:val="Standard"/>
        <w:spacing w:line="360" w:lineRule="auto"/>
        <w:ind w:firstLine="0"/>
        <w:rPr>
          <w:color w:val="000000"/>
          <w:sz w:val="22"/>
          <w:szCs w:val="22"/>
        </w:rPr>
      </w:pPr>
    </w:p>
    <w:p w14:paraId="14A17CA6" w14:textId="77777777" w:rsidR="009437A0" w:rsidRDefault="009437A0">
      <w:pPr>
        <w:pStyle w:val="Standard"/>
        <w:spacing w:line="360" w:lineRule="auto"/>
        <w:ind w:firstLine="0"/>
        <w:rPr>
          <w:color w:val="000000"/>
          <w:sz w:val="22"/>
          <w:szCs w:val="22"/>
        </w:rPr>
      </w:pPr>
    </w:p>
    <w:p w14:paraId="7AE84E1A" w14:textId="77777777" w:rsidR="009437A0" w:rsidRDefault="009437A0">
      <w:pPr>
        <w:pStyle w:val="Standard"/>
        <w:spacing w:line="360" w:lineRule="auto"/>
        <w:ind w:firstLine="0"/>
        <w:rPr>
          <w:color w:val="000000"/>
          <w:sz w:val="22"/>
          <w:szCs w:val="22"/>
        </w:rPr>
      </w:pPr>
    </w:p>
    <w:p w14:paraId="2425B95E" w14:textId="77777777" w:rsidR="009437A0" w:rsidRDefault="009437A0">
      <w:pPr>
        <w:pStyle w:val="Standard"/>
        <w:spacing w:line="360" w:lineRule="auto"/>
        <w:ind w:firstLine="0"/>
        <w:rPr>
          <w:color w:val="000000"/>
          <w:sz w:val="22"/>
          <w:szCs w:val="22"/>
        </w:rPr>
      </w:pPr>
    </w:p>
    <w:p w14:paraId="3202999D" w14:textId="77777777" w:rsidR="009437A0" w:rsidRDefault="009437A0">
      <w:pPr>
        <w:pStyle w:val="Standard"/>
        <w:spacing w:line="360" w:lineRule="auto"/>
        <w:ind w:firstLine="0"/>
        <w:rPr>
          <w:color w:val="000000"/>
          <w:sz w:val="22"/>
          <w:szCs w:val="22"/>
        </w:rPr>
      </w:pPr>
    </w:p>
    <w:p w14:paraId="3311CAA5" w14:textId="77777777" w:rsidR="009437A0" w:rsidRDefault="009437A0">
      <w:pPr>
        <w:pStyle w:val="Standard"/>
        <w:spacing w:line="360" w:lineRule="auto"/>
        <w:ind w:firstLine="0"/>
        <w:rPr>
          <w:color w:val="000000"/>
          <w:sz w:val="22"/>
          <w:szCs w:val="22"/>
        </w:rPr>
      </w:pPr>
    </w:p>
    <w:p w14:paraId="79AC0EA1" w14:textId="77777777" w:rsidR="009437A0" w:rsidRDefault="009437A0">
      <w:pPr>
        <w:pStyle w:val="Standard"/>
        <w:spacing w:line="360" w:lineRule="auto"/>
        <w:ind w:firstLine="0"/>
        <w:rPr>
          <w:color w:val="000000"/>
          <w:sz w:val="22"/>
          <w:szCs w:val="22"/>
        </w:rPr>
      </w:pPr>
    </w:p>
    <w:p w14:paraId="269718E5" w14:textId="77777777" w:rsidR="0049049C" w:rsidRDefault="00000000">
      <w:pPr>
        <w:pStyle w:val="Ttulo2"/>
        <w:numPr>
          <w:ilvl w:val="1"/>
          <w:numId w:val="4"/>
        </w:numPr>
        <w:spacing w:before="0" w:after="0"/>
      </w:pPr>
      <w:r>
        <w:lastRenderedPageBreak/>
        <w:t xml:space="preserve"> </w:t>
      </w:r>
      <w:bookmarkStart w:id="43" w:name="_Toc119164371"/>
      <w:r>
        <w:t xml:space="preserve">Diagrama de </w:t>
      </w:r>
      <w:commentRangeStart w:id="44"/>
      <w:r>
        <w:t>Contexto</w:t>
      </w:r>
      <w:bookmarkEnd w:id="43"/>
      <w:commentRangeEnd w:id="44"/>
      <w:r w:rsidR="009437A0">
        <w:rPr>
          <w:rStyle w:val="Refdecomentrio"/>
          <w:b w:val="0"/>
        </w:rPr>
        <w:commentReference w:id="44"/>
      </w:r>
    </w:p>
    <w:p w14:paraId="0DA2D2A0" w14:textId="75C5EEEC" w:rsidR="0049049C" w:rsidRDefault="00000000">
      <w:pPr>
        <w:pStyle w:val="Standard"/>
        <w:spacing w:line="360" w:lineRule="auto"/>
        <w:rPr>
          <w:color w:val="000000"/>
        </w:rPr>
      </w:pPr>
      <w:r>
        <w:rPr>
          <w:noProof/>
          <w:color w:val="000000"/>
        </w:rPr>
        <w:drawing>
          <wp:anchor distT="0" distB="0" distL="114300" distR="114300" simplePos="0" relativeHeight="3" behindDoc="0" locked="0" layoutInCell="1" allowOverlap="1" wp14:anchorId="6C02209B" wp14:editId="534E0A0E">
            <wp:simplePos x="0" y="0"/>
            <wp:positionH relativeFrom="column">
              <wp:posOffset>-3810</wp:posOffset>
            </wp:positionH>
            <wp:positionV relativeFrom="paragraph">
              <wp:posOffset>186690</wp:posOffset>
            </wp:positionV>
            <wp:extent cx="5717540" cy="3001645"/>
            <wp:effectExtent l="0" t="0" r="0" b="8255"/>
            <wp:wrapSquare wrapText="bothSides"/>
            <wp:docPr id="796277260"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17540" cy="3001645"/>
                    </a:xfrm>
                    <a:prstGeom prst="rect">
                      <a:avLst/>
                    </a:prstGeom>
                  </pic:spPr>
                </pic:pic>
              </a:graphicData>
            </a:graphic>
            <wp14:sizeRelH relativeFrom="margin">
              <wp14:pctWidth>0</wp14:pctWidth>
            </wp14:sizeRelH>
          </wp:anchor>
        </w:drawing>
      </w:r>
    </w:p>
    <w:p w14:paraId="3FD9929F" w14:textId="72D5E45D" w:rsidR="00502A71" w:rsidRDefault="00502A71" w:rsidP="00502A71">
      <w:pPr>
        <w:pStyle w:val="Standard"/>
        <w:ind w:firstLine="0"/>
      </w:pPr>
      <w:commentRangeStart w:id="45"/>
      <w:r>
        <w:rPr>
          <w:rFonts w:eastAsia="Calibri"/>
        </w:rPr>
        <w:t>Chasco</w:t>
      </w:r>
      <w:commentRangeEnd w:id="45"/>
      <w:r w:rsidR="009437A0">
        <w:rPr>
          <w:rStyle w:val="Refdecomentrio"/>
        </w:rPr>
        <w:commentReference w:id="45"/>
      </w:r>
      <w:r>
        <w:rPr>
          <w:rFonts w:eastAsia="Calibri"/>
        </w:rPr>
        <w:t xml:space="preserve"> Lucas J; Santos Rafael; 2023.</w:t>
      </w:r>
    </w:p>
    <w:p w14:paraId="2B262E27" w14:textId="17BEBC85" w:rsidR="0049049C" w:rsidRDefault="005A606F" w:rsidP="009437A0">
      <w:pPr>
        <w:pStyle w:val="Standard"/>
        <w:spacing w:line="360" w:lineRule="auto"/>
        <w:ind w:firstLine="0"/>
      </w:pPr>
      <w:r w:rsidRPr="005A606F">
        <w:rPr>
          <w:noProof/>
        </w:rPr>
        <w:drawing>
          <wp:inline distT="0" distB="0" distL="0" distR="0" wp14:anchorId="0B52FCB5" wp14:editId="0A8FBB8B">
            <wp:extent cx="5717684" cy="3842385"/>
            <wp:effectExtent l="0" t="0" r="0" b="5715"/>
            <wp:docPr id="3320734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3410" name=""/>
                    <pic:cNvPicPr/>
                  </pic:nvPicPr>
                  <pic:blipFill>
                    <a:blip r:embed="rId17"/>
                    <a:stretch>
                      <a:fillRect/>
                    </a:stretch>
                  </pic:blipFill>
                  <pic:spPr>
                    <a:xfrm>
                      <a:off x="0" y="0"/>
                      <a:ext cx="5768077" cy="3876250"/>
                    </a:xfrm>
                    <a:prstGeom prst="rect">
                      <a:avLst/>
                    </a:prstGeom>
                  </pic:spPr>
                </pic:pic>
              </a:graphicData>
            </a:graphic>
          </wp:inline>
        </w:drawing>
      </w:r>
    </w:p>
    <w:p w14:paraId="64157C1A" w14:textId="32D0F2B8" w:rsidR="00C3710B" w:rsidRDefault="00000000">
      <w:pPr>
        <w:pStyle w:val="Standard"/>
        <w:spacing w:line="360" w:lineRule="auto"/>
        <w:ind w:firstLine="0"/>
      </w:pPr>
      <w:r>
        <w:rPr>
          <w:rFonts w:eastAsia="Calibri"/>
        </w:rPr>
        <w:t>Chasco Lucas J; Santos Rafael; 2023.</w:t>
      </w:r>
    </w:p>
    <w:p w14:paraId="2D96A044" w14:textId="77777777" w:rsidR="002D5E98" w:rsidRDefault="002D5E98">
      <w:pPr>
        <w:pStyle w:val="Standard"/>
        <w:spacing w:line="360" w:lineRule="auto"/>
        <w:ind w:firstLine="0"/>
      </w:pPr>
    </w:p>
    <w:p w14:paraId="2AB49DF9" w14:textId="77777777" w:rsidR="0049049C" w:rsidRDefault="00000000">
      <w:pPr>
        <w:pStyle w:val="Ttulo2"/>
        <w:numPr>
          <w:ilvl w:val="1"/>
          <w:numId w:val="4"/>
        </w:numPr>
      </w:pPr>
      <w:bookmarkStart w:id="46" w:name="_Toc119164372"/>
      <w:r>
        <w:lastRenderedPageBreak/>
        <w:t xml:space="preserve">Diagrama de Fluxo de </w:t>
      </w:r>
      <w:commentRangeStart w:id="47"/>
      <w:r>
        <w:t>dados</w:t>
      </w:r>
      <w:bookmarkEnd w:id="46"/>
      <w:commentRangeEnd w:id="47"/>
      <w:r w:rsidR="009437A0">
        <w:rPr>
          <w:rStyle w:val="Refdecomentrio"/>
          <w:b w:val="0"/>
        </w:rPr>
        <w:commentReference w:id="47"/>
      </w:r>
    </w:p>
    <w:p w14:paraId="19F42FEC" w14:textId="77777777" w:rsidR="009437A0" w:rsidRPr="009437A0" w:rsidRDefault="009437A0" w:rsidP="009437A0">
      <w:pPr>
        <w:pStyle w:val="Standard"/>
      </w:pPr>
    </w:p>
    <w:p w14:paraId="68B88D10" w14:textId="77777777" w:rsidR="00572607" w:rsidRDefault="00E22BBF" w:rsidP="009437A0">
      <w:pPr>
        <w:pStyle w:val="Standard"/>
        <w:ind w:firstLine="0"/>
        <w:rPr>
          <w:rFonts w:eastAsia="Calibri"/>
        </w:rPr>
      </w:pPr>
      <w:r w:rsidRPr="00E22BBF">
        <w:rPr>
          <w:noProof/>
        </w:rPr>
        <w:drawing>
          <wp:inline distT="0" distB="0" distL="0" distR="0" wp14:anchorId="34745828" wp14:editId="054D95D1">
            <wp:extent cx="5718810" cy="5356860"/>
            <wp:effectExtent l="0" t="0" r="0" b="0"/>
            <wp:docPr id="1265025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25821" name=""/>
                    <pic:cNvPicPr/>
                  </pic:nvPicPr>
                  <pic:blipFill>
                    <a:blip r:embed="rId18"/>
                    <a:stretch>
                      <a:fillRect/>
                    </a:stretch>
                  </pic:blipFill>
                  <pic:spPr>
                    <a:xfrm>
                      <a:off x="0" y="0"/>
                      <a:ext cx="5719307" cy="5357326"/>
                    </a:xfrm>
                    <a:prstGeom prst="rect">
                      <a:avLst/>
                    </a:prstGeom>
                  </pic:spPr>
                </pic:pic>
              </a:graphicData>
            </a:graphic>
          </wp:inline>
        </w:drawing>
      </w:r>
    </w:p>
    <w:p w14:paraId="67EAD306" w14:textId="77777777" w:rsidR="00572607" w:rsidRDefault="00572607" w:rsidP="00572607">
      <w:pPr>
        <w:pStyle w:val="Standard"/>
        <w:ind w:firstLine="0"/>
        <w:rPr>
          <w:rFonts w:eastAsia="Calibri"/>
        </w:rPr>
      </w:pPr>
    </w:p>
    <w:p w14:paraId="395E5240" w14:textId="69FB474A" w:rsidR="00572607" w:rsidRPr="00E22BBF" w:rsidRDefault="00572607" w:rsidP="00572607">
      <w:pPr>
        <w:pStyle w:val="Standard"/>
        <w:ind w:firstLine="0"/>
      </w:pPr>
      <w:r>
        <w:rPr>
          <w:rFonts w:eastAsia="Calibri"/>
        </w:rPr>
        <w:t>Chasco Lucas J; Santos Rafael; 2023.</w:t>
      </w:r>
    </w:p>
    <w:p w14:paraId="7BEBE812" w14:textId="77777777" w:rsidR="0049049C" w:rsidRDefault="00000000">
      <w:pPr>
        <w:pStyle w:val="Ttulo2"/>
        <w:numPr>
          <w:ilvl w:val="1"/>
          <w:numId w:val="4"/>
        </w:numPr>
      </w:pPr>
      <w:bookmarkStart w:id="48" w:name="_Toc119164373"/>
      <w:r>
        <w:lastRenderedPageBreak/>
        <w:t xml:space="preserve">Diagrama de Entidade e </w:t>
      </w:r>
      <w:commentRangeStart w:id="49"/>
      <w:r>
        <w:t>relacionamento</w:t>
      </w:r>
      <w:bookmarkEnd w:id="48"/>
      <w:commentRangeEnd w:id="49"/>
      <w:r w:rsidR="009437A0">
        <w:rPr>
          <w:rStyle w:val="Refdecomentrio"/>
          <w:b w:val="0"/>
        </w:rPr>
        <w:commentReference w:id="49"/>
      </w:r>
    </w:p>
    <w:p w14:paraId="5D4A7E1D" w14:textId="758539C0" w:rsidR="0049049C" w:rsidRDefault="00502A71" w:rsidP="00502A71">
      <w:pPr>
        <w:pStyle w:val="Standard"/>
        <w:ind w:firstLine="0"/>
      </w:pPr>
      <w:r>
        <w:rPr>
          <w:b/>
          <w:noProof/>
          <w:sz w:val="20"/>
          <w:szCs w:val="20"/>
        </w:rPr>
        <w:drawing>
          <wp:inline distT="0" distB="0" distL="0" distR="0" wp14:anchorId="6F111BEC" wp14:editId="50DABFB7">
            <wp:extent cx="5718810" cy="3649345"/>
            <wp:effectExtent l="0" t="0" r="0" b="8255"/>
            <wp:docPr id="219224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810" cy="3649345"/>
                    </a:xfrm>
                    <a:prstGeom prst="rect">
                      <a:avLst/>
                    </a:prstGeom>
                    <a:noFill/>
                    <a:ln>
                      <a:noFill/>
                    </a:ln>
                  </pic:spPr>
                </pic:pic>
              </a:graphicData>
            </a:graphic>
          </wp:inline>
        </w:drawing>
      </w:r>
      <w:r>
        <w:rPr>
          <w:rFonts w:eastAsia="Calibri"/>
        </w:rPr>
        <w:t>Chasco Lucas J; Santos Rafael; 2023.</w:t>
      </w:r>
    </w:p>
    <w:p w14:paraId="0DD50770" w14:textId="77777777" w:rsidR="0049049C" w:rsidRDefault="00000000">
      <w:pPr>
        <w:pStyle w:val="Ttulo2"/>
        <w:numPr>
          <w:ilvl w:val="1"/>
          <w:numId w:val="4"/>
        </w:numPr>
      </w:pPr>
      <w:bookmarkStart w:id="50" w:name="_Toc119164374"/>
      <w:r>
        <w:t xml:space="preserve">Dicionário de </w:t>
      </w:r>
      <w:commentRangeStart w:id="51"/>
      <w:r>
        <w:t>Dados</w:t>
      </w:r>
      <w:bookmarkEnd w:id="50"/>
      <w:commentRangeEnd w:id="51"/>
      <w:r w:rsidR="009437A0">
        <w:rPr>
          <w:rStyle w:val="Refdecomentrio"/>
          <w:b w:val="0"/>
        </w:rPr>
        <w:commentReference w:id="51"/>
      </w:r>
    </w:p>
    <w:p w14:paraId="4B6C0E3B" w14:textId="6437587B" w:rsidR="0049049C" w:rsidRDefault="0095354A">
      <w:pPr>
        <w:pStyle w:val="Standard"/>
        <w:ind w:firstLine="0"/>
      </w:pPr>
      <w:r>
        <w:rPr>
          <w:noProof/>
        </w:rPr>
        <w:drawing>
          <wp:inline distT="0" distB="0" distL="0" distR="0" wp14:anchorId="02E97D0D" wp14:editId="73BCE4EB">
            <wp:extent cx="5718810" cy="1490980"/>
            <wp:effectExtent l="0" t="0" r="0" b="0"/>
            <wp:docPr id="11170347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810" cy="1490980"/>
                    </a:xfrm>
                    <a:prstGeom prst="rect">
                      <a:avLst/>
                    </a:prstGeom>
                    <a:noFill/>
                    <a:ln>
                      <a:noFill/>
                    </a:ln>
                  </pic:spPr>
                </pic:pic>
              </a:graphicData>
            </a:graphic>
          </wp:inline>
        </w:drawing>
      </w:r>
    </w:p>
    <w:p w14:paraId="4E06301F" w14:textId="79BED0A0" w:rsidR="0095354A" w:rsidRDefault="0095354A">
      <w:pPr>
        <w:pStyle w:val="Standard"/>
        <w:ind w:firstLine="0"/>
      </w:pPr>
      <w:r>
        <w:rPr>
          <w:noProof/>
        </w:rPr>
        <w:drawing>
          <wp:inline distT="0" distB="0" distL="0" distR="0" wp14:anchorId="4F6A6135" wp14:editId="7F7F9AB2">
            <wp:extent cx="5718810" cy="1570990"/>
            <wp:effectExtent l="0" t="0" r="0" b="0"/>
            <wp:docPr id="13281940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810" cy="1570990"/>
                    </a:xfrm>
                    <a:prstGeom prst="rect">
                      <a:avLst/>
                    </a:prstGeom>
                    <a:noFill/>
                    <a:ln>
                      <a:noFill/>
                    </a:ln>
                  </pic:spPr>
                </pic:pic>
              </a:graphicData>
            </a:graphic>
          </wp:inline>
        </w:drawing>
      </w:r>
    </w:p>
    <w:p w14:paraId="22ED9AC9" w14:textId="04C70AB1" w:rsidR="0095354A" w:rsidRDefault="0095354A">
      <w:pPr>
        <w:pStyle w:val="Standard"/>
        <w:ind w:firstLine="0"/>
      </w:pPr>
      <w:r>
        <w:rPr>
          <w:noProof/>
        </w:rPr>
        <w:lastRenderedPageBreak/>
        <w:drawing>
          <wp:inline distT="0" distB="0" distL="0" distR="0" wp14:anchorId="6A4CBD36" wp14:editId="37BDCA1A">
            <wp:extent cx="5718810" cy="3321050"/>
            <wp:effectExtent l="0" t="0" r="0" b="0"/>
            <wp:docPr id="20938676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8810" cy="3321050"/>
                    </a:xfrm>
                    <a:prstGeom prst="rect">
                      <a:avLst/>
                    </a:prstGeom>
                    <a:noFill/>
                    <a:ln>
                      <a:noFill/>
                    </a:ln>
                  </pic:spPr>
                </pic:pic>
              </a:graphicData>
            </a:graphic>
          </wp:inline>
        </w:drawing>
      </w:r>
      <w:r>
        <w:rPr>
          <w:noProof/>
        </w:rPr>
        <w:drawing>
          <wp:inline distT="0" distB="0" distL="0" distR="0" wp14:anchorId="021A0F42" wp14:editId="1AA4AAFD">
            <wp:extent cx="5718810" cy="3800475"/>
            <wp:effectExtent l="0" t="0" r="0" b="9525"/>
            <wp:docPr id="15594166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810" cy="3800475"/>
                    </a:xfrm>
                    <a:prstGeom prst="rect">
                      <a:avLst/>
                    </a:prstGeom>
                    <a:noFill/>
                    <a:ln>
                      <a:noFill/>
                    </a:ln>
                  </pic:spPr>
                </pic:pic>
              </a:graphicData>
            </a:graphic>
          </wp:inline>
        </w:drawing>
      </w:r>
    </w:p>
    <w:p w14:paraId="5E48271B" w14:textId="38DFAAD2" w:rsidR="0049049C" w:rsidRDefault="0095354A">
      <w:pPr>
        <w:pStyle w:val="Standard"/>
        <w:ind w:firstLine="0"/>
      </w:pPr>
      <w:r>
        <w:rPr>
          <w:noProof/>
        </w:rPr>
        <w:lastRenderedPageBreak/>
        <w:drawing>
          <wp:inline distT="0" distB="0" distL="0" distR="0" wp14:anchorId="5ADF647F" wp14:editId="07CF7B14">
            <wp:extent cx="5718810" cy="2253615"/>
            <wp:effectExtent l="0" t="0" r="0" b="0"/>
            <wp:docPr id="48753655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810" cy="2253615"/>
                    </a:xfrm>
                    <a:prstGeom prst="rect">
                      <a:avLst/>
                    </a:prstGeom>
                    <a:noFill/>
                    <a:ln>
                      <a:noFill/>
                    </a:ln>
                  </pic:spPr>
                </pic:pic>
              </a:graphicData>
            </a:graphic>
          </wp:inline>
        </w:drawing>
      </w:r>
      <w:r>
        <w:rPr>
          <w:noProof/>
        </w:rPr>
        <w:drawing>
          <wp:inline distT="0" distB="0" distL="0" distR="0" wp14:anchorId="56509EC8" wp14:editId="62719645">
            <wp:extent cx="5718810" cy="3585845"/>
            <wp:effectExtent l="0" t="0" r="0" b="0"/>
            <wp:docPr id="202099420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8810" cy="3585845"/>
                    </a:xfrm>
                    <a:prstGeom prst="rect">
                      <a:avLst/>
                    </a:prstGeom>
                    <a:noFill/>
                    <a:ln>
                      <a:noFill/>
                    </a:ln>
                  </pic:spPr>
                </pic:pic>
              </a:graphicData>
            </a:graphic>
          </wp:inline>
        </w:drawing>
      </w:r>
      <w:r>
        <w:rPr>
          <w:noProof/>
        </w:rPr>
        <w:drawing>
          <wp:inline distT="0" distB="0" distL="0" distR="0" wp14:anchorId="2AF01BAD" wp14:editId="06A5CB0B">
            <wp:extent cx="5718810" cy="1757045"/>
            <wp:effectExtent l="0" t="0" r="0" b="0"/>
            <wp:docPr id="147591704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8810" cy="1757045"/>
                    </a:xfrm>
                    <a:prstGeom prst="rect">
                      <a:avLst/>
                    </a:prstGeom>
                    <a:noFill/>
                    <a:ln>
                      <a:noFill/>
                    </a:ln>
                  </pic:spPr>
                </pic:pic>
              </a:graphicData>
            </a:graphic>
          </wp:inline>
        </w:drawing>
      </w:r>
      <w:r>
        <w:rPr>
          <w:noProof/>
        </w:rPr>
        <w:lastRenderedPageBreak/>
        <w:drawing>
          <wp:inline distT="0" distB="0" distL="0" distR="0" wp14:anchorId="7F24476A" wp14:editId="10E6EC91">
            <wp:extent cx="5718810" cy="1972310"/>
            <wp:effectExtent l="0" t="0" r="0" b="8890"/>
            <wp:docPr id="170164662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8810" cy="1972310"/>
                    </a:xfrm>
                    <a:prstGeom prst="rect">
                      <a:avLst/>
                    </a:prstGeom>
                    <a:noFill/>
                    <a:ln>
                      <a:noFill/>
                    </a:ln>
                  </pic:spPr>
                </pic:pic>
              </a:graphicData>
            </a:graphic>
          </wp:inline>
        </w:drawing>
      </w:r>
    </w:p>
    <w:p w14:paraId="33CB81CA" w14:textId="77777777" w:rsidR="00FC4000" w:rsidRDefault="00FC4000" w:rsidP="00FC4000">
      <w:pPr>
        <w:pStyle w:val="Standard"/>
        <w:ind w:firstLine="0"/>
        <w:rPr>
          <w:ins w:id="52" w:author="aparecida.silva.ferreira@escola.pr.gov.br" w:date="2023-07-01T18:33:00Z"/>
        </w:rPr>
      </w:pPr>
    </w:p>
    <w:p w14:paraId="213EF39B" w14:textId="77777777" w:rsidR="00FC4000" w:rsidRDefault="00FC4000" w:rsidP="00FC4000">
      <w:pPr>
        <w:pStyle w:val="Standard"/>
        <w:spacing w:line="360" w:lineRule="auto"/>
        <w:ind w:firstLine="0"/>
        <w:rPr>
          <w:ins w:id="53" w:author="aparecida.silva.ferreira@escola.pr.gov.br" w:date="2023-07-01T18:33:00Z"/>
        </w:rPr>
      </w:pPr>
      <w:ins w:id="54" w:author="aparecida.silva.ferreira@escola.pr.gov.br" w:date="2023-07-01T18:33:00Z">
        <w:r>
          <w:rPr>
            <w:rFonts w:eastAsia="Calibri"/>
          </w:rPr>
          <w:t>Chasco Lucas J; Santos Rafael; 2023.</w:t>
        </w:r>
      </w:ins>
    </w:p>
    <w:p w14:paraId="68FDE5A1" w14:textId="77777777" w:rsidR="009437A0" w:rsidRDefault="009437A0">
      <w:pPr>
        <w:pStyle w:val="Standard"/>
        <w:ind w:firstLine="0"/>
      </w:pPr>
    </w:p>
    <w:p w14:paraId="35D69018" w14:textId="77777777" w:rsidR="009437A0" w:rsidRDefault="009437A0">
      <w:pPr>
        <w:pStyle w:val="Standard"/>
        <w:ind w:firstLine="0"/>
      </w:pPr>
    </w:p>
    <w:p w14:paraId="1D8C17EB" w14:textId="77777777" w:rsidR="009437A0" w:rsidRDefault="009437A0">
      <w:pPr>
        <w:pStyle w:val="Standard"/>
        <w:ind w:firstLine="0"/>
      </w:pPr>
    </w:p>
    <w:p w14:paraId="45EAC626" w14:textId="77777777" w:rsidR="009437A0" w:rsidRDefault="009437A0">
      <w:pPr>
        <w:pStyle w:val="Standard"/>
        <w:ind w:firstLine="0"/>
      </w:pPr>
    </w:p>
    <w:p w14:paraId="469E290F" w14:textId="77777777" w:rsidR="009437A0" w:rsidRDefault="009437A0">
      <w:pPr>
        <w:pStyle w:val="Standard"/>
        <w:ind w:firstLine="0"/>
      </w:pPr>
    </w:p>
    <w:p w14:paraId="3CAEE92B" w14:textId="77777777" w:rsidR="009437A0" w:rsidRDefault="009437A0">
      <w:pPr>
        <w:pStyle w:val="Standard"/>
        <w:ind w:firstLine="0"/>
      </w:pPr>
    </w:p>
    <w:p w14:paraId="55D540B0" w14:textId="77777777" w:rsidR="009437A0" w:rsidRDefault="009437A0">
      <w:pPr>
        <w:pStyle w:val="Standard"/>
        <w:ind w:firstLine="0"/>
      </w:pPr>
    </w:p>
    <w:p w14:paraId="04C28F1C" w14:textId="77777777" w:rsidR="009437A0" w:rsidRDefault="009437A0">
      <w:pPr>
        <w:pStyle w:val="Standard"/>
        <w:ind w:firstLine="0"/>
      </w:pPr>
    </w:p>
    <w:p w14:paraId="73D743F7" w14:textId="77777777" w:rsidR="009437A0" w:rsidRDefault="009437A0">
      <w:pPr>
        <w:pStyle w:val="Standard"/>
        <w:ind w:firstLine="0"/>
      </w:pPr>
    </w:p>
    <w:p w14:paraId="75DC0769" w14:textId="77777777" w:rsidR="009437A0" w:rsidRDefault="009437A0">
      <w:pPr>
        <w:pStyle w:val="Standard"/>
        <w:ind w:firstLine="0"/>
      </w:pPr>
    </w:p>
    <w:p w14:paraId="6148476B" w14:textId="77777777" w:rsidR="009437A0" w:rsidRDefault="009437A0">
      <w:pPr>
        <w:pStyle w:val="Standard"/>
        <w:ind w:firstLine="0"/>
      </w:pPr>
    </w:p>
    <w:p w14:paraId="7747BC15" w14:textId="77777777" w:rsidR="009437A0" w:rsidRDefault="009437A0">
      <w:pPr>
        <w:pStyle w:val="Standard"/>
        <w:ind w:firstLine="0"/>
      </w:pPr>
    </w:p>
    <w:p w14:paraId="6CD3A451" w14:textId="77777777" w:rsidR="009437A0" w:rsidRDefault="009437A0">
      <w:pPr>
        <w:pStyle w:val="Standard"/>
        <w:ind w:firstLine="0"/>
      </w:pPr>
    </w:p>
    <w:p w14:paraId="5D272106" w14:textId="77777777" w:rsidR="009437A0" w:rsidRDefault="009437A0">
      <w:pPr>
        <w:pStyle w:val="Standard"/>
        <w:ind w:firstLine="0"/>
      </w:pPr>
    </w:p>
    <w:p w14:paraId="5A56E0EB" w14:textId="77777777" w:rsidR="009437A0" w:rsidRDefault="009437A0">
      <w:pPr>
        <w:pStyle w:val="Standard"/>
        <w:ind w:firstLine="0"/>
      </w:pPr>
    </w:p>
    <w:p w14:paraId="4775D7FA" w14:textId="77777777" w:rsidR="009437A0" w:rsidRDefault="009437A0">
      <w:pPr>
        <w:pStyle w:val="Standard"/>
        <w:ind w:firstLine="0"/>
      </w:pPr>
    </w:p>
    <w:p w14:paraId="1366CB74" w14:textId="77777777" w:rsidR="009437A0" w:rsidRDefault="009437A0">
      <w:pPr>
        <w:pStyle w:val="Standard"/>
        <w:ind w:firstLine="0"/>
      </w:pPr>
    </w:p>
    <w:p w14:paraId="33681A10" w14:textId="77777777" w:rsidR="009437A0" w:rsidRDefault="009437A0">
      <w:pPr>
        <w:pStyle w:val="Standard"/>
        <w:ind w:firstLine="0"/>
      </w:pPr>
    </w:p>
    <w:p w14:paraId="11112C86" w14:textId="77777777" w:rsidR="0049049C" w:rsidRDefault="00000000">
      <w:pPr>
        <w:pStyle w:val="Ttulo2"/>
        <w:numPr>
          <w:ilvl w:val="1"/>
          <w:numId w:val="5"/>
        </w:numPr>
      </w:pPr>
      <w:bookmarkStart w:id="55" w:name="_Toc119164375"/>
      <w:r>
        <w:t>Diagrama de Caso de Uso</w:t>
      </w:r>
      <w:bookmarkEnd w:id="55"/>
    </w:p>
    <w:p w14:paraId="5AE5D1DE" w14:textId="77777777" w:rsidR="0049049C" w:rsidRDefault="00000000">
      <w:pPr>
        <w:pStyle w:val="Standard"/>
        <w:tabs>
          <w:tab w:val="left" w:pos="715"/>
        </w:tabs>
        <w:ind w:left="720" w:hanging="861"/>
      </w:pPr>
      <w:bookmarkStart w:id="56" w:name="_heading=h.44sinio"/>
      <w:bookmarkEnd w:id="56"/>
      <w:r>
        <w:rPr>
          <w:b/>
          <w:sz w:val="20"/>
          <w:szCs w:val="20"/>
        </w:rPr>
        <w:t>Fonte: O autor, 2022</w:t>
      </w:r>
    </w:p>
    <w:p w14:paraId="3DB10C89" w14:textId="77777777" w:rsidR="0049049C" w:rsidRDefault="0049049C">
      <w:pPr>
        <w:pStyle w:val="Standard"/>
        <w:tabs>
          <w:tab w:val="left" w:pos="715"/>
        </w:tabs>
        <w:ind w:left="720" w:hanging="861"/>
        <w:rPr>
          <w:b/>
          <w:sz w:val="20"/>
          <w:szCs w:val="20"/>
        </w:rPr>
      </w:pPr>
    </w:p>
    <w:p w14:paraId="4C3ACA45" w14:textId="77777777" w:rsidR="0049049C" w:rsidRDefault="0049049C">
      <w:pPr>
        <w:pStyle w:val="Standard"/>
        <w:tabs>
          <w:tab w:val="left" w:pos="715"/>
        </w:tabs>
        <w:ind w:left="720" w:hanging="861"/>
        <w:rPr>
          <w:b/>
          <w:sz w:val="20"/>
          <w:szCs w:val="20"/>
        </w:rPr>
      </w:pPr>
    </w:p>
    <w:p w14:paraId="066EA57E" w14:textId="77777777" w:rsidR="0049049C" w:rsidRDefault="0049049C">
      <w:pPr>
        <w:pStyle w:val="Standard"/>
        <w:tabs>
          <w:tab w:val="left" w:pos="715"/>
        </w:tabs>
        <w:ind w:left="720" w:hanging="861"/>
        <w:rPr>
          <w:b/>
          <w:sz w:val="20"/>
          <w:szCs w:val="20"/>
        </w:rPr>
      </w:pPr>
    </w:p>
    <w:p w14:paraId="5DCF7FE1" w14:textId="77777777" w:rsidR="0049049C" w:rsidRDefault="00000000">
      <w:pPr>
        <w:pStyle w:val="Standard"/>
        <w:tabs>
          <w:tab w:val="left" w:pos="715"/>
        </w:tabs>
        <w:ind w:left="720" w:hanging="861"/>
      </w:pPr>
      <w:r>
        <w:t>DIAGRAMA 02</w:t>
      </w:r>
    </w:p>
    <w:p w14:paraId="7C69C1E9" w14:textId="77777777" w:rsidR="0049049C" w:rsidRDefault="0049049C">
      <w:pPr>
        <w:pStyle w:val="Standard"/>
        <w:tabs>
          <w:tab w:val="left" w:pos="709"/>
        </w:tabs>
        <w:ind w:firstLine="0"/>
      </w:pPr>
    </w:p>
    <w:p w14:paraId="00410C6C" w14:textId="77777777" w:rsidR="0049049C" w:rsidRDefault="00000000">
      <w:pPr>
        <w:pStyle w:val="Standard"/>
      </w:pPr>
      <w:r>
        <w:rPr>
          <w:b/>
          <w:sz w:val="20"/>
          <w:szCs w:val="20"/>
        </w:rPr>
        <w:t>Fonte: O autor, 2022</w:t>
      </w:r>
    </w:p>
    <w:p w14:paraId="5A86399D" w14:textId="77777777" w:rsidR="0049049C" w:rsidRDefault="00000000">
      <w:pPr>
        <w:pStyle w:val="Ttulo3"/>
        <w:numPr>
          <w:ilvl w:val="2"/>
          <w:numId w:val="5"/>
        </w:numPr>
      </w:pPr>
      <w:bookmarkStart w:id="57" w:name="_Toc119164376"/>
      <w:r>
        <w:t>Cadastrar</w:t>
      </w:r>
      <w:bookmarkEnd w:id="57"/>
    </w:p>
    <w:p w14:paraId="6A5D2695" w14:textId="77777777" w:rsidR="0049049C" w:rsidRDefault="0049049C">
      <w:pPr>
        <w:pStyle w:val="Standard"/>
        <w:ind w:firstLine="0"/>
        <w:rPr>
          <w:b/>
        </w:rPr>
      </w:pPr>
    </w:p>
    <w:p w14:paraId="129E1599" w14:textId="77777777" w:rsidR="0049049C" w:rsidRDefault="00000000">
      <w:pPr>
        <w:pStyle w:val="Ttulo3"/>
        <w:numPr>
          <w:ilvl w:val="2"/>
          <w:numId w:val="5"/>
        </w:numPr>
      </w:pPr>
      <w:bookmarkStart w:id="58" w:name="_heading=h.vsohz8hitavy"/>
      <w:bookmarkStart w:id="59" w:name="_Toc119164377"/>
      <w:bookmarkEnd w:id="58"/>
      <w:proofErr w:type="spellStart"/>
      <w:r>
        <w:t>Logar</w:t>
      </w:r>
      <w:bookmarkEnd w:id="59"/>
      <w:proofErr w:type="spellEnd"/>
    </w:p>
    <w:p w14:paraId="55AF3E89" w14:textId="77777777" w:rsidR="0049049C" w:rsidRDefault="0049049C">
      <w:pPr>
        <w:pStyle w:val="Standard"/>
        <w:tabs>
          <w:tab w:val="left" w:pos="709"/>
        </w:tabs>
        <w:ind w:firstLine="0"/>
        <w:rPr>
          <w:b/>
        </w:rPr>
      </w:pPr>
    </w:p>
    <w:p w14:paraId="3EFEF133" w14:textId="77777777" w:rsidR="0049049C" w:rsidRDefault="00000000">
      <w:pPr>
        <w:pStyle w:val="Ttulo3"/>
        <w:numPr>
          <w:ilvl w:val="2"/>
          <w:numId w:val="5"/>
        </w:numPr>
      </w:pPr>
      <w:bookmarkStart w:id="60" w:name="_heading=h.w4pjqu5od5l"/>
      <w:bookmarkStart w:id="61" w:name="_Toc119164378"/>
      <w:bookmarkEnd w:id="60"/>
      <w:r>
        <w:t>Cadastro de funcionário/profissional</w:t>
      </w:r>
      <w:bookmarkEnd w:id="61"/>
    </w:p>
    <w:p w14:paraId="55780CCA" w14:textId="77777777" w:rsidR="0049049C" w:rsidRDefault="0049049C">
      <w:pPr>
        <w:pStyle w:val="Standard"/>
        <w:tabs>
          <w:tab w:val="left" w:pos="709"/>
        </w:tabs>
        <w:ind w:firstLine="0"/>
      </w:pPr>
    </w:p>
    <w:p w14:paraId="798F845C" w14:textId="77777777" w:rsidR="0049049C" w:rsidRDefault="0049049C">
      <w:pPr>
        <w:pStyle w:val="Standard"/>
        <w:tabs>
          <w:tab w:val="left" w:pos="709"/>
        </w:tabs>
        <w:ind w:firstLine="0"/>
      </w:pPr>
    </w:p>
    <w:p w14:paraId="11D5BB9B" w14:textId="77777777" w:rsidR="0049049C" w:rsidRDefault="00000000">
      <w:pPr>
        <w:pStyle w:val="Ttulo3"/>
        <w:numPr>
          <w:ilvl w:val="2"/>
          <w:numId w:val="5"/>
        </w:numPr>
        <w:spacing w:before="0" w:after="0" w:line="240" w:lineRule="auto"/>
      </w:pPr>
      <w:bookmarkStart w:id="62" w:name="_heading=h.iimt9dgudcin"/>
      <w:bookmarkStart w:id="63" w:name="_Toc119164379"/>
      <w:bookmarkEnd w:id="62"/>
      <w:r>
        <w:t>Consultar profissionais</w:t>
      </w:r>
      <w:bookmarkEnd w:id="63"/>
    </w:p>
    <w:p w14:paraId="3774F3A8" w14:textId="77777777" w:rsidR="0049049C" w:rsidRDefault="0049049C">
      <w:pPr>
        <w:pStyle w:val="Standard"/>
        <w:ind w:firstLine="0"/>
      </w:pPr>
      <w:bookmarkStart w:id="64" w:name="_heading=h.hyvwenoixavx"/>
      <w:bookmarkEnd w:id="64"/>
    </w:p>
    <w:p w14:paraId="1CB448B4" w14:textId="77777777" w:rsidR="0049049C" w:rsidRDefault="0049049C">
      <w:pPr>
        <w:pStyle w:val="Standard"/>
        <w:ind w:firstLine="0"/>
      </w:pPr>
    </w:p>
    <w:p w14:paraId="4B55ECFE" w14:textId="77777777" w:rsidR="0049049C" w:rsidRDefault="00000000">
      <w:pPr>
        <w:pStyle w:val="Ttulo2"/>
        <w:numPr>
          <w:ilvl w:val="1"/>
          <w:numId w:val="5"/>
        </w:numPr>
      </w:pPr>
      <w:bookmarkStart w:id="65" w:name="_Toc119164381"/>
      <w:r>
        <w:lastRenderedPageBreak/>
        <w:t>Diagrama de Classe</w:t>
      </w:r>
      <w:bookmarkEnd w:id="65"/>
    </w:p>
    <w:p w14:paraId="277F1F2F" w14:textId="3C7F8EE7" w:rsidR="009437A0" w:rsidRDefault="009437A0" w:rsidP="009437A0">
      <w:pPr>
        <w:pStyle w:val="Standard"/>
        <w:ind w:firstLine="0"/>
      </w:pPr>
      <w:r>
        <w:rPr>
          <w:noProof/>
        </w:rPr>
        <w:drawing>
          <wp:inline distT="0" distB="0" distL="0" distR="0" wp14:anchorId="049A006C" wp14:editId="230EF42C">
            <wp:extent cx="5718206" cy="3756660"/>
            <wp:effectExtent l="0" t="0" r="0" b="0"/>
            <wp:docPr id="82782228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94" cy="3785887"/>
                    </a:xfrm>
                    <a:prstGeom prst="rect">
                      <a:avLst/>
                    </a:prstGeom>
                    <a:noFill/>
                    <a:ln>
                      <a:noFill/>
                    </a:ln>
                  </pic:spPr>
                </pic:pic>
              </a:graphicData>
            </a:graphic>
          </wp:inline>
        </w:drawing>
      </w:r>
    </w:p>
    <w:p w14:paraId="49E79E13" w14:textId="77777777" w:rsidR="009437A0" w:rsidRDefault="009437A0" w:rsidP="009437A0">
      <w:pPr>
        <w:pStyle w:val="Standard"/>
        <w:ind w:firstLine="0"/>
      </w:pPr>
    </w:p>
    <w:p w14:paraId="55A80FC0" w14:textId="77777777" w:rsidR="009437A0" w:rsidRDefault="009437A0" w:rsidP="009437A0">
      <w:pPr>
        <w:pStyle w:val="Standard"/>
        <w:spacing w:line="360" w:lineRule="auto"/>
        <w:ind w:firstLine="0"/>
      </w:pPr>
      <w:r>
        <w:rPr>
          <w:rFonts w:eastAsia="Calibri"/>
        </w:rPr>
        <w:t>Chasco Lucas J; Santos Rafael; 2023.</w:t>
      </w:r>
    </w:p>
    <w:p w14:paraId="610883CB" w14:textId="77777777" w:rsidR="009437A0" w:rsidRDefault="009437A0" w:rsidP="009437A0">
      <w:pPr>
        <w:pStyle w:val="Standard"/>
        <w:ind w:firstLine="0"/>
      </w:pPr>
    </w:p>
    <w:p w14:paraId="1D8D4080" w14:textId="77777777" w:rsidR="009437A0" w:rsidRDefault="009437A0" w:rsidP="009437A0">
      <w:pPr>
        <w:pStyle w:val="Standard"/>
      </w:pPr>
    </w:p>
    <w:p w14:paraId="6F3A0FA2" w14:textId="77777777" w:rsidR="009437A0" w:rsidRDefault="009437A0" w:rsidP="009437A0">
      <w:pPr>
        <w:pStyle w:val="Standard"/>
      </w:pPr>
    </w:p>
    <w:p w14:paraId="3693C5F9" w14:textId="77777777" w:rsidR="0049049C" w:rsidRDefault="00000000">
      <w:pPr>
        <w:pStyle w:val="Ttulo2"/>
        <w:numPr>
          <w:ilvl w:val="1"/>
          <w:numId w:val="5"/>
        </w:numPr>
      </w:pPr>
      <w:bookmarkStart w:id="66" w:name="_Toc119164382"/>
      <w:r>
        <w:t>Diagrama de Sequência</w:t>
      </w:r>
      <w:bookmarkEnd w:id="66"/>
    </w:p>
    <w:p w14:paraId="5E1EB53A" w14:textId="77777777" w:rsidR="0049049C" w:rsidRDefault="0049049C">
      <w:pPr>
        <w:pStyle w:val="Standard"/>
        <w:ind w:left="709" w:firstLine="0"/>
      </w:pPr>
    </w:p>
    <w:p w14:paraId="5B1B4EC1" w14:textId="77777777" w:rsidR="0049049C" w:rsidRDefault="0049049C">
      <w:pPr>
        <w:pStyle w:val="Standard"/>
        <w:ind w:left="709" w:hanging="709"/>
      </w:pPr>
    </w:p>
    <w:p w14:paraId="41A93667" w14:textId="77777777" w:rsidR="0049049C" w:rsidRDefault="0049049C">
      <w:pPr>
        <w:pStyle w:val="Standard"/>
        <w:ind w:left="709" w:firstLine="0"/>
        <w:rPr>
          <w:sz w:val="22"/>
          <w:szCs w:val="22"/>
        </w:rPr>
      </w:pPr>
    </w:p>
    <w:p w14:paraId="1398E3AA" w14:textId="77777777" w:rsidR="0049049C" w:rsidRDefault="00000000">
      <w:pPr>
        <w:pStyle w:val="Standard"/>
        <w:ind w:firstLine="0"/>
      </w:pPr>
      <w:r>
        <w:rPr>
          <w:b/>
          <w:sz w:val="20"/>
          <w:szCs w:val="20"/>
        </w:rPr>
        <w:t>Fonte: O autor, 2022</w:t>
      </w:r>
    </w:p>
    <w:p w14:paraId="6B62A6DB" w14:textId="77777777" w:rsidR="0049049C" w:rsidRDefault="0049049C">
      <w:pPr>
        <w:pStyle w:val="Standard"/>
        <w:ind w:firstLine="0"/>
      </w:pPr>
    </w:p>
    <w:p w14:paraId="42A7FEF1" w14:textId="77777777" w:rsidR="0049049C" w:rsidRDefault="0049049C">
      <w:pPr>
        <w:pStyle w:val="Standard"/>
        <w:ind w:firstLine="0"/>
      </w:pPr>
    </w:p>
    <w:p w14:paraId="41EC463B" w14:textId="77777777" w:rsidR="0049049C" w:rsidRDefault="00000000">
      <w:pPr>
        <w:pStyle w:val="Ttulo2"/>
        <w:numPr>
          <w:ilvl w:val="1"/>
          <w:numId w:val="5"/>
        </w:numPr>
      </w:pPr>
      <w:bookmarkStart w:id="67" w:name="_Toc119164383"/>
      <w:r>
        <w:lastRenderedPageBreak/>
        <w:t>Diagrama de Atividade</w:t>
      </w:r>
      <w:bookmarkEnd w:id="67"/>
    </w:p>
    <w:p w14:paraId="204F27BE" w14:textId="77777777" w:rsidR="0049049C" w:rsidRDefault="0049049C">
      <w:pPr>
        <w:pStyle w:val="Standard"/>
        <w:spacing w:line="360" w:lineRule="auto"/>
        <w:ind w:left="709" w:hanging="709"/>
      </w:pPr>
    </w:p>
    <w:p w14:paraId="17B4637E" w14:textId="77777777" w:rsidR="0049049C" w:rsidRDefault="00000000">
      <w:pPr>
        <w:pStyle w:val="Standard"/>
        <w:ind w:firstLine="0"/>
      </w:pPr>
      <w:r>
        <w:rPr>
          <w:b/>
          <w:sz w:val="20"/>
          <w:szCs w:val="20"/>
        </w:rPr>
        <w:t>Fonte: O autor, 2022</w:t>
      </w:r>
    </w:p>
    <w:p w14:paraId="7E59867A" w14:textId="77777777" w:rsidR="0049049C" w:rsidRDefault="00000000">
      <w:pPr>
        <w:pStyle w:val="Ttulo1"/>
        <w:numPr>
          <w:ilvl w:val="0"/>
          <w:numId w:val="5"/>
        </w:numPr>
      </w:pPr>
      <w:bookmarkStart w:id="68" w:name="_Toc119164384"/>
      <w:r>
        <w:lastRenderedPageBreak/>
        <w:t>Telas</w:t>
      </w:r>
      <w:bookmarkEnd w:id="68"/>
    </w:p>
    <w:p w14:paraId="4B88EEE1" w14:textId="77777777" w:rsidR="0049049C" w:rsidRDefault="0049049C">
      <w:pPr>
        <w:pStyle w:val="Standard"/>
        <w:tabs>
          <w:tab w:val="left" w:pos="709"/>
        </w:tabs>
        <w:ind w:firstLine="0"/>
      </w:pPr>
    </w:p>
    <w:p w14:paraId="5F41119E" w14:textId="77777777" w:rsidR="0049049C" w:rsidRDefault="0049049C">
      <w:pPr>
        <w:pStyle w:val="Standard"/>
        <w:tabs>
          <w:tab w:val="left" w:pos="709"/>
        </w:tabs>
        <w:ind w:firstLine="0"/>
      </w:pPr>
    </w:p>
    <w:p w14:paraId="5E4DB91B" w14:textId="77777777" w:rsidR="0049049C" w:rsidRDefault="0049049C">
      <w:pPr>
        <w:pStyle w:val="Standard"/>
        <w:tabs>
          <w:tab w:val="left" w:pos="709"/>
        </w:tabs>
        <w:ind w:firstLine="0"/>
      </w:pPr>
    </w:p>
    <w:p w14:paraId="66C3316C" w14:textId="77777777" w:rsidR="0049049C" w:rsidRDefault="0049049C">
      <w:pPr>
        <w:pStyle w:val="Standard"/>
        <w:tabs>
          <w:tab w:val="left" w:pos="709"/>
        </w:tabs>
        <w:ind w:firstLine="0"/>
      </w:pPr>
    </w:p>
    <w:p w14:paraId="694BFCA9" w14:textId="77777777" w:rsidR="0049049C" w:rsidRDefault="0049049C">
      <w:pPr>
        <w:pStyle w:val="Standard"/>
        <w:tabs>
          <w:tab w:val="left" w:pos="709"/>
        </w:tabs>
        <w:ind w:firstLine="0"/>
      </w:pPr>
    </w:p>
    <w:p w14:paraId="2328C5F9" w14:textId="77777777" w:rsidR="0049049C" w:rsidRDefault="0049049C">
      <w:pPr>
        <w:pStyle w:val="Standard"/>
        <w:tabs>
          <w:tab w:val="left" w:pos="709"/>
        </w:tabs>
        <w:ind w:firstLine="0"/>
      </w:pPr>
    </w:p>
    <w:p w14:paraId="6E3FAE7B" w14:textId="77777777" w:rsidR="0049049C" w:rsidRDefault="0049049C">
      <w:pPr>
        <w:pStyle w:val="Standard"/>
        <w:tabs>
          <w:tab w:val="left" w:pos="709"/>
        </w:tabs>
        <w:ind w:firstLine="0"/>
      </w:pPr>
    </w:p>
    <w:p w14:paraId="1C159A66" w14:textId="77777777" w:rsidR="0049049C" w:rsidRDefault="0049049C">
      <w:pPr>
        <w:pStyle w:val="Standard"/>
        <w:tabs>
          <w:tab w:val="left" w:pos="709"/>
        </w:tabs>
        <w:ind w:firstLine="0"/>
      </w:pPr>
    </w:p>
    <w:p w14:paraId="03D0FC52" w14:textId="77777777" w:rsidR="0049049C" w:rsidRDefault="0049049C">
      <w:pPr>
        <w:pStyle w:val="Standard"/>
        <w:tabs>
          <w:tab w:val="left" w:pos="709"/>
        </w:tabs>
        <w:ind w:firstLine="0"/>
      </w:pPr>
    </w:p>
    <w:p w14:paraId="036C9149" w14:textId="77777777" w:rsidR="0049049C" w:rsidRDefault="0049049C">
      <w:pPr>
        <w:pStyle w:val="Standard"/>
        <w:tabs>
          <w:tab w:val="left" w:pos="709"/>
        </w:tabs>
        <w:ind w:firstLine="0"/>
      </w:pPr>
    </w:p>
    <w:p w14:paraId="770E5989" w14:textId="77777777" w:rsidR="0049049C" w:rsidRDefault="0049049C">
      <w:pPr>
        <w:pStyle w:val="Standard"/>
        <w:tabs>
          <w:tab w:val="left" w:pos="709"/>
        </w:tabs>
        <w:ind w:firstLine="0"/>
      </w:pPr>
    </w:p>
    <w:p w14:paraId="7C8DC990" w14:textId="77777777" w:rsidR="0049049C" w:rsidRDefault="0049049C">
      <w:pPr>
        <w:pStyle w:val="Standard"/>
        <w:tabs>
          <w:tab w:val="left" w:pos="709"/>
        </w:tabs>
        <w:ind w:firstLine="0"/>
      </w:pPr>
    </w:p>
    <w:p w14:paraId="667A8F9F" w14:textId="77777777" w:rsidR="0049049C" w:rsidRDefault="0049049C">
      <w:pPr>
        <w:pStyle w:val="Standard"/>
        <w:tabs>
          <w:tab w:val="left" w:pos="709"/>
        </w:tabs>
        <w:ind w:firstLine="0"/>
      </w:pPr>
    </w:p>
    <w:p w14:paraId="06E4BFC6" w14:textId="77777777" w:rsidR="0049049C" w:rsidRDefault="0049049C">
      <w:pPr>
        <w:pStyle w:val="Standard"/>
        <w:tabs>
          <w:tab w:val="left" w:pos="709"/>
        </w:tabs>
        <w:ind w:firstLine="0"/>
      </w:pPr>
    </w:p>
    <w:p w14:paraId="109DCFD2" w14:textId="77777777" w:rsidR="0049049C" w:rsidRDefault="0049049C">
      <w:pPr>
        <w:pStyle w:val="Standard"/>
        <w:tabs>
          <w:tab w:val="left" w:pos="709"/>
        </w:tabs>
        <w:ind w:firstLine="0"/>
      </w:pPr>
    </w:p>
    <w:p w14:paraId="113A6A4F" w14:textId="77777777" w:rsidR="0049049C" w:rsidRDefault="0049049C">
      <w:pPr>
        <w:pStyle w:val="Standard"/>
        <w:tabs>
          <w:tab w:val="left" w:pos="709"/>
        </w:tabs>
        <w:ind w:firstLine="0"/>
      </w:pPr>
    </w:p>
    <w:p w14:paraId="090D02F6" w14:textId="77777777" w:rsidR="0049049C" w:rsidRDefault="0049049C">
      <w:pPr>
        <w:pStyle w:val="Standard"/>
        <w:tabs>
          <w:tab w:val="left" w:pos="709"/>
        </w:tabs>
        <w:ind w:firstLine="0"/>
      </w:pPr>
    </w:p>
    <w:p w14:paraId="53375BED" w14:textId="77777777" w:rsidR="0049049C" w:rsidRDefault="0049049C">
      <w:pPr>
        <w:pStyle w:val="Standard"/>
        <w:tabs>
          <w:tab w:val="left" w:pos="709"/>
        </w:tabs>
        <w:ind w:firstLine="0"/>
      </w:pPr>
    </w:p>
    <w:p w14:paraId="0DCE74A8" w14:textId="77777777" w:rsidR="0049049C" w:rsidRDefault="0049049C">
      <w:pPr>
        <w:pStyle w:val="Standard"/>
        <w:tabs>
          <w:tab w:val="left" w:pos="709"/>
        </w:tabs>
        <w:ind w:firstLine="0"/>
      </w:pPr>
    </w:p>
    <w:p w14:paraId="445E178A" w14:textId="77777777" w:rsidR="0049049C" w:rsidRDefault="0049049C">
      <w:pPr>
        <w:pStyle w:val="Standard"/>
        <w:tabs>
          <w:tab w:val="left" w:pos="709"/>
        </w:tabs>
        <w:ind w:firstLine="0"/>
      </w:pPr>
    </w:p>
    <w:p w14:paraId="68B9E00C" w14:textId="77777777" w:rsidR="0049049C" w:rsidRDefault="0049049C">
      <w:pPr>
        <w:pStyle w:val="Standard"/>
        <w:tabs>
          <w:tab w:val="left" w:pos="709"/>
        </w:tabs>
        <w:ind w:firstLine="0"/>
      </w:pPr>
    </w:p>
    <w:p w14:paraId="3DD5212C" w14:textId="77777777" w:rsidR="0049049C" w:rsidRDefault="0049049C">
      <w:pPr>
        <w:pStyle w:val="Standard"/>
        <w:tabs>
          <w:tab w:val="left" w:pos="709"/>
        </w:tabs>
        <w:ind w:firstLine="0"/>
      </w:pPr>
    </w:p>
    <w:p w14:paraId="346675A5" w14:textId="77777777" w:rsidR="0049049C" w:rsidRDefault="0049049C">
      <w:pPr>
        <w:pStyle w:val="Standard"/>
        <w:tabs>
          <w:tab w:val="left" w:pos="709"/>
        </w:tabs>
        <w:ind w:firstLine="0"/>
      </w:pPr>
    </w:p>
    <w:p w14:paraId="59BBFA8E" w14:textId="77777777" w:rsidR="0049049C" w:rsidRDefault="0049049C">
      <w:pPr>
        <w:pStyle w:val="Standard"/>
        <w:tabs>
          <w:tab w:val="left" w:pos="709"/>
        </w:tabs>
        <w:ind w:firstLine="0"/>
      </w:pPr>
    </w:p>
    <w:p w14:paraId="1B87FB98" w14:textId="77777777" w:rsidR="0049049C" w:rsidRDefault="0049049C">
      <w:pPr>
        <w:pStyle w:val="Standard"/>
        <w:tabs>
          <w:tab w:val="left" w:pos="709"/>
        </w:tabs>
        <w:ind w:firstLine="0"/>
      </w:pPr>
    </w:p>
    <w:p w14:paraId="4ACBC02C" w14:textId="77777777" w:rsidR="0049049C" w:rsidRDefault="0049049C">
      <w:pPr>
        <w:pStyle w:val="Standard"/>
        <w:tabs>
          <w:tab w:val="left" w:pos="709"/>
        </w:tabs>
        <w:ind w:firstLine="0"/>
      </w:pPr>
    </w:p>
    <w:p w14:paraId="05983C8B" w14:textId="77777777" w:rsidR="0049049C" w:rsidRDefault="0049049C">
      <w:pPr>
        <w:pStyle w:val="Standard"/>
        <w:tabs>
          <w:tab w:val="left" w:pos="709"/>
        </w:tabs>
        <w:ind w:firstLine="0"/>
      </w:pPr>
    </w:p>
    <w:p w14:paraId="3C574AD5" w14:textId="77777777" w:rsidR="0049049C" w:rsidRDefault="0049049C">
      <w:pPr>
        <w:pStyle w:val="Standard"/>
        <w:tabs>
          <w:tab w:val="left" w:pos="709"/>
        </w:tabs>
        <w:ind w:firstLine="0"/>
      </w:pPr>
    </w:p>
    <w:p w14:paraId="7BDE98E7" w14:textId="77777777" w:rsidR="0049049C" w:rsidRDefault="0049049C">
      <w:pPr>
        <w:pStyle w:val="Standard"/>
        <w:tabs>
          <w:tab w:val="left" w:pos="709"/>
        </w:tabs>
        <w:ind w:firstLine="0"/>
      </w:pPr>
    </w:p>
    <w:p w14:paraId="259CD9B8" w14:textId="77777777" w:rsidR="0049049C" w:rsidRDefault="0049049C">
      <w:pPr>
        <w:pStyle w:val="Standard"/>
        <w:tabs>
          <w:tab w:val="left" w:pos="709"/>
        </w:tabs>
        <w:ind w:firstLine="0"/>
      </w:pPr>
    </w:p>
    <w:p w14:paraId="0D592ECE" w14:textId="77777777" w:rsidR="0049049C" w:rsidRDefault="0049049C">
      <w:pPr>
        <w:pStyle w:val="Standard"/>
        <w:tabs>
          <w:tab w:val="left" w:pos="709"/>
        </w:tabs>
        <w:ind w:firstLine="0"/>
      </w:pPr>
    </w:p>
    <w:p w14:paraId="316548D6" w14:textId="77777777" w:rsidR="0049049C" w:rsidRDefault="0049049C">
      <w:pPr>
        <w:pStyle w:val="Standard"/>
        <w:tabs>
          <w:tab w:val="left" w:pos="709"/>
        </w:tabs>
        <w:ind w:firstLine="0"/>
      </w:pPr>
    </w:p>
    <w:p w14:paraId="15A815D5" w14:textId="77777777" w:rsidR="0049049C" w:rsidRDefault="0049049C">
      <w:pPr>
        <w:pStyle w:val="Standard"/>
        <w:tabs>
          <w:tab w:val="left" w:pos="709"/>
        </w:tabs>
        <w:ind w:firstLine="0"/>
      </w:pPr>
    </w:p>
    <w:p w14:paraId="6C5A48EB" w14:textId="77777777" w:rsidR="0049049C" w:rsidRDefault="0049049C">
      <w:pPr>
        <w:pStyle w:val="Standard"/>
        <w:tabs>
          <w:tab w:val="left" w:pos="709"/>
        </w:tabs>
        <w:ind w:firstLine="0"/>
      </w:pPr>
    </w:p>
    <w:p w14:paraId="5EAC5695" w14:textId="77777777" w:rsidR="0049049C" w:rsidRDefault="0049049C">
      <w:pPr>
        <w:pStyle w:val="Standard"/>
        <w:tabs>
          <w:tab w:val="left" w:pos="709"/>
        </w:tabs>
        <w:ind w:firstLine="0"/>
      </w:pPr>
    </w:p>
    <w:p w14:paraId="14826BAC" w14:textId="77777777" w:rsidR="0049049C" w:rsidRDefault="0049049C">
      <w:pPr>
        <w:pStyle w:val="Standard"/>
        <w:tabs>
          <w:tab w:val="left" w:pos="709"/>
        </w:tabs>
        <w:ind w:firstLine="0"/>
      </w:pPr>
    </w:p>
    <w:p w14:paraId="6A695B48" w14:textId="77777777" w:rsidR="0049049C" w:rsidRDefault="0049049C">
      <w:pPr>
        <w:pStyle w:val="Standard"/>
        <w:tabs>
          <w:tab w:val="left" w:pos="709"/>
        </w:tabs>
        <w:ind w:firstLine="0"/>
      </w:pPr>
    </w:p>
    <w:p w14:paraId="66DFC307" w14:textId="77777777" w:rsidR="0049049C" w:rsidRDefault="0049049C">
      <w:pPr>
        <w:pStyle w:val="Standard"/>
        <w:tabs>
          <w:tab w:val="left" w:pos="709"/>
        </w:tabs>
        <w:ind w:firstLine="0"/>
      </w:pPr>
    </w:p>
    <w:p w14:paraId="3149D6A2" w14:textId="77777777" w:rsidR="0049049C" w:rsidRDefault="0049049C">
      <w:pPr>
        <w:pStyle w:val="Standard"/>
        <w:tabs>
          <w:tab w:val="left" w:pos="709"/>
        </w:tabs>
        <w:ind w:firstLine="0"/>
      </w:pPr>
    </w:p>
    <w:p w14:paraId="78BBDEB0" w14:textId="77777777" w:rsidR="0049049C" w:rsidRDefault="0049049C">
      <w:pPr>
        <w:pStyle w:val="Standard"/>
        <w:tabs>
          <w:tab w:val="left" w:pos="709"/>
        </w:tabs>
        <w:ind w:firstLine="0"/>
      </w:pPr>
    </w:p>
    <w:p w14:paraId="5A5AFDF9" w14:textId="77777777" w:rsidR="0049049C" w:rsidRDefault="0049049C">
      <w:pPr>
        <w:pStyle w:val="Standard"/>
        <w:tabs>
          <w:tab w:val="left" w:pos="709"/>
        </w:tabs>
        <w:ind w:firstLine="0"/>
      </w:pPr>
    </w:p>
    <w:p w14:paraId="6FCE12FE" w14:textId="77777777" w:rsidR="0049049C" w:rsidRDefault="0049049C">
      <w:pPr>
        <w:pStyle w:val="Standard"/>
        <w:tabs>
          <w:tab w:val="left" w:pos="709"/>
        </w:tabs>
        <w:ind w:firstLine="0"/>
      </w:pPr>
    </w:p>
    <w:p w14:paraId="4FBB9CCC" w14:textId="77777777" w:rsidR="0049049C" w:rsidRDefault="0049049C">
      <w:pPr>
        <w:pStyle w:val="Standard"/>
        <w:tabs>
          <w:tab w:val="left" w:pos="709"/>
        </w:tabs>
        <w:ind w:firstLine="0"/>
      </w:pPr>
    </w:p>
    <w:p w14:paraId="6B7B2821" w14:textId="77777777" w:rsidR="0049049C" w:rsidRDefault="0049049C">
      <w:pPr>
        <w:pStyle w:val="Standard"/>
        <w:tabs>
          <w:tab w:val="left" w:pos="709"/>
        </w:tabs>
        <w:ind w:firstLine="0"/>
      </w:pPr>
    </w:p>
    <w:p w14:paraId="6EBF7B03" w14:textId="77777777" w:rsidR="0049049C" w:rsidRDefault="0049049C">
      <w:pPr>
        <w:pStyle w:val="Standard"/>
        <w:tabs>
          <w:tab w:val="left" w:pos="709"/>
        </w:tabs>
        <w:ind w:firstLine="0"/>
      </w:pPr>
    </w:p>
    <w:p w14:paraId="42DF1A33" w14:textId="77777777" w:rsidR="0049049C" w:rsidRDefault="0049049C">
      <w:pPr>
        <w:pStyle w:val="Standard"/>
        <w:tabs>
          <w:tab w:val="left" w:pos="709"/>
        </w:tabs>
        <w:ind w:firstLine="0"/>
      </w:pPr>
    </w:p>
    <w:p w14:paraId="03FCF6F7" w14:textId="77777777" w:rsidR="0049049C" w:rsidRDefault="0049049C">
      <w:pPr>
        <w:pStyle w:val="Standard"/>
        <w:tabs>
          <w:tab w:val="left" w:pos="709"/>
        </w:tabs>
        <w:ind w:firstLine="0"/>
      </w:pPr>
    </w:p>
    <w:p w14:paraId="1A9B0C71" w14:textId="77777777" w:rsidR="0049049C" w:rsidRDefault="00000000">
      <w:pPr>
        <w:pStyle w:val="Ttulo1"/>
        <w:numPr>
          <w:ilvl w:val="0"/>
          <w:numId w:val="5"/>
        </w:numPr>
        <w:spacing w:line="360" w:lineRule="auto"/>
      </w:pPr>
      <w:r>
        <w:lastRenderedPageBreak/>
        <w:t xml:space="preserve"> </w:t>
      </w:r>
      <w:bookmarkStart w:id="69" w:name="_Toc119164385"/>
      <w:r>
        <w:t>Conclusão</w:t>
      </w:r>
      <w:bookmarkEnd w:id="69"/>
    </w:p>
    <w:p w14:paraId="4939130E" w14:textId="77777777" w:rsidR="0049049C" w:rsidRDefault="0049049C">
      <w:pPr>
        <w:pStyle w:val="Standard"/>
        <w:spacing w:line="360" w:lineRule="auto"/>
        <w:ind w:left="709" w:firstLine="0"/>
      </w:pPr>
      <w:bookmarkStart w:id="70" w:name="_heading=h.qsh70q"/>
      <w:bookmarkEnd w:id="70"/>
    </w:p>
    <w:p w14:paraId="2D9CEF48" w14:textId="77777777" w:rsidR="0049049C" w:rsidRDefault="0049049C">
      <w:pPr>
        <w:pStyle w:val="Standard"/>
        <w:ind w:left="709" w:firstLine="0"/>
      </w:pPr>
    </w:p>
    <w:p w14:paraId="789465E9" w14:textId="77777777" w:rsidR="0049049C" w:rsidRDefault="00000000">
      <w:pPr>
        <w:pStyle w:val="Ttulo1"/>
        <w:numPr>
          <w:ilvl w:val="0"/>
          <w:numId w:val="5"/>
        </w:numPr>
      </w:pPr>
      <w:bookmarkStart w:id="71" w:name="_Toc119164386"/>
      <w:r>
        <w:lastRenderedPageBreak/>
        <w:t>REFERÊNCIAS</w:t>
      </w:r>
      <w:bookmarkEnd w:id="71"/>
    </w:p>
    <w:p w14:paraId="701683CB" w14:textId="77777777" w:rsidR="0049049C" w:rsidRDefault="0049049C">
      <w:pPr>
        <w:pStyle w:val="Standard"/>
        <w:spacing w:line="360" w:lineRule="auto"/>
        <w:ind w:firstLine="0"/>
        <w:jc w:val="left"/>
      </w:pPr>
    </w:p>
    <w:p w14:paraId="2ACAEF2B" w14:textId="77777777" w:rsidR="0049049C" w:rsidRDefault="00000000">
      <w:pPr>
        <w:pStyle w:val="Standard"/>
        <w:spacing w:before="57" w:after="57" w:line="240" w:lineRule="auto"/>
        <w:ind w:firstLine="0"/>
      </w:pPr>
      <w:r>
        <w:rPr>
          <w:color w:val="222222"/>
        </w:rPr>
        <w:t>SILVA, Maurício Samy. </w:t>
      </w:r>
      <w:r>
        <w:rPr>
          <w:rStyle w:val="StrongEmphasis"/>
          <w:b w:val="0"/>
          <w:color w:val="222222"/>
        </w:rPr>
        <w:t>A LINGUAGEM D MARCAÇÃO QUE REVOLUCIONOU A WEB</w:t>
      </w:r>
      <w:r>
        <w:rPr>
          <w:color w:val="222222"/>
        </w:rPr>
        <w:t xml:space="preserve">. 2. ed. São Paulo: </w:t>
      </w:r>
      <w:proofErr w:type="spellStart"/>
      <w:r>
        <w:rPr>
          <w:color w:val="222222"/>
        </w:rPr>
        <w:t>Novatec</w:t>
      </w:r>
      <w:proofErr w:type="spellEnd"/>
      <w:r>
        <w:rPr>
          <w:color w:val="222222"/>
        </w:rPr>
        <w:t>, 2011. (2). Disponível em: https://books.google.com.br/books?hl=pt-BR&amp;lr=&amp;id=tDG-DwAAQBAJ&amp;oi=fnd&amp;pg=PT3&amp;dq=MAUR%C3%8DCIO+SAMY+SILVA,+A+LINGUAGEM+DE+MARCA%C3%87%C3%83O+QUE+REVOLUCIONOU+A+WEB&amp;ots=mk6t-385k0&amp;sig=2VC8c9LyWKTtMva3ec-AEnGj_18#v=onepage&amp;q&amp;f=false. Acesso em: 18 maio 2023.</w:t>
      </w:r>
    </w:p>
    <w:p w14:paraId="4646182B" w14:textId="77777777" w:rsidR="0049049C" w:rsidRDefault="0049049C">
      <w:pPr>
        <w:pStyle w:val="Standard"/>
        <w:spacing w:before="57" w:after="57" w:line="240" w:lineRule="auto"/>
        <w:ind w:firstLine="0"/>
      </w:pPr>
    </w:p>
    <w:p w14:paraId="0A19F168" w14:textId="77777777" w:rsidR="0049049C" w:rsidRDefault="00000000">
      <w:pPr>
        <w:pStyle w:val="Standard"/>
        <w:spacing w:before="57" w:after="57" w:line="240" w:lineRule="auto"/>
        <w:ind w:firstLine="0"/>
      </w:pPr>
      <w:r>
        <w:rPr>
          <w:color w:val="222222"/>
        </w:rPr>
        <w:t>JOBTRAIBIZER, Flávia. </w:t>
      </w:r>
      <w:r>
        <w:rPr>
          <w:rStyle w:val="StrongEmphasis"/>
          <w:b w:val="0"/>
          <w:color w:val="222222"/>
        </w:rPr>
        <w:t>CRIAÇÃO DE SITES COM CSS</w:t>
      </w:r>
      <w:r>
        <w:rPr>
          <w:color w:val="222222"/>
        </w:rPr>
        <w:t xml:space="preserve">: desenvolva páginas web mais leves e dinâmicas em menos </w:t>
      </w:r>
      <w:proofErr w:type="gramStart"/>
      <w:r>
        <w:rPr>
          <w:color w:val="222222"/>
        </w:rPr>
        <w:t>tempo..</w:t>
      </w:r>
      <w:proofErr w:type="gramEnd"/>
      <w:r>
        <w:rPr>
          <w:color w:val="222222"/>
        </w:rPr>
        <w:t xml:space="preserve">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04ED6B5" w14:textId="77777777" w:rsidR="0049049C" w:rsidRDefault="0049049C">
      <w:pPr>
        <w:pStyle w:val="Standard"/>
        <w:spacing w:before="57" w:after="57" w:line="240" w:lineRule="auto"/>
        <w:ind w:firstLine="0"/>
      </w:pPr>
    </w:p>
    <w:p w14:paraId="0B8FB2E0" w14:textId="77777777" w:rsidR="0049049C" w:rsidRDefault="00000000">
      <w:pPr>
        <w:pStyle w:val="Standard"/>
        <w:spacing w:before="57" w:after="57" w:line="240" w:lineRule="auto"/>
        <w:ind w:firstLine="0"/>
      </w:pPr>
      <w:del w:id="72" w:author="aparecida.silva.ferreira@escola.pr.gov.br" w:date="2023-07-01T18:33:00Z">
        <w:r w:rsidDel="00FC4000">
          <w:rPr>
            <w:rStyle w:val="StrongEmphasis"/>
            <w:color w:val="0000FF"/>
          </w:rPr>
          <w:delText> </w:delText>
        </w:r>
      </w:del>
      <w:r>
        <w:rPr>
          <w:color w:val="222222"/>
        </w:rPr>
        <w:t>FLANAGAN, David. </w:t>
      </w:r>
      <w:r>
        <w:rPr>
          <w:rStyle w:val="StrongEmphasis"/>
          <w:color w:val="222222"/>
        </w:rPr>
        <w:t>Javascript</w:t>
      </w:r>
      <w:r>
        <w:rPr>
          <w:color w:val="222222"/>
        </w:rPr>
        <w:t>: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2CDFC0A" w14:textId="77777777" w:rsidR="0049049C" w:rsidRDefault="0049049C">
      <w:pPr>
        <w:pStyle w:val="Standard"/>
        <w:spacing w:before="57" w:after="57" w:line="240" w:lineRule="auto"/>
        <w:ind w:firstLine="0"/>
      </w:pPr>
    </w:p>
    <w:p w14:paraId="534ADC1B" w14:textId="77777777" w:rsidR="0049049C" w:rsidRDefault="00000000">
      <w:pPr>
        <w:pStyle w:val="Standard"/>
        <w:spacing w:before="57" w:after="57" w:line="240" w:lineRule="auto"/>
        <w:ind w:firstLine="0"/>
      </w:pPr>
      <w:r>
        <w:rPr>
          <w:rFonts w:ascii="Helvetica Neue" w:hAnsi="Helvetica Neue"/>
          <w:color w:val="222222"/>
        </w:rPr>
        <w:t>BORGES, Luiz Eduardo. </w:t>
      </w:r>
      <w:r>
        <w:rPr>
          <w:rStyle w:val="StrongEmphasis"/>
          <w:rFonts w:ascii="Helvetica Neue" w:hAnsi="Helvetica Neue"/>
          <w:b w:val="0"/>
          <w:color w:val="222222"/>
        </w:rPr>
        <w:t xml:space="preserve">Python Para </w:t>
      </w:r>
      <w:proofErr w:type="spellStart"/>
      <w:r>
        <w:rPr>
          <w:rStyle w:val="StrongEmphasis"/>
          <w:rFonts w:ascii="Helvetica Neue" w:hAnsi="Helvetica Neue"/>
          <w:b w:val="0"/>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2014. Disponível em: https://books.google.com.br/books?hl=pt-BR&amp;lr=&amp;id=eZmtBAAAQBAJ&amp;oi=fnd&amp;pg=PA14&amp;dq=PYTHON+PARA+DESENVOLVEDORES&amp;ots=VETrrsHgir&amp;sig=T_b75z4jsPc7HgU9003b2iw8zr0#v=onepage&amp;q=PYTHON%20PARA%20DESENVOLVEDORES&amp;f=false. Acesso em: 18 maio 2023.</w:t>
      </w:r>
    </w:p>
    <w:p w14:paraId="79EAD4CB" w14:textId="77777777" w:rsidR="0049049C" w:rsidRDefault="0049049C">
      <w:pPr>
        <w:pStyle w:val="Standard"/>
        <w:spacing w:before="57" w:after="57" w:line="240" w:lineRule="auto"/>
        <w:ind w:firstLine="0"/>
      </w:pPr>
    </w:p>
    <w:p w14:paraId="40F2598C" w14:textId="77777777" w:rsidR="0049049C" w:rsidRDefault="00000000">
      <w:pPr>
        <w:pStyle w:val="Standard"/>
        <w:spacing w:before="57" w:after="57" w:line="240" w:lineRule="auto"/>
        <w:ind w:firstLine="0"/>
      </w:pPr>
      <w:r>
        <w:rPr>
          <w:rFonts w:ascii="Helvetica Neue" w:hAnsi="Helvetica Neue"/>
          <w:color w:val="222222"/>
        </w:rPr>
        <w:t xml:space="preserve">MILANI, André. </w:t>
      </w:r>
      <w:proofErr w:type="spellStart"/>
      <w:r>
        <w:rPr>
          <w:rStyle w:val="StrongEmphasis"/>
          <w:rFonts w:ascii="Helvetica Neue" w:hAnsi="Helvetica Neue"/>
          <w:b w:val="0"/>
          <w:color w:val="222222"/>
        </w:rPr>
        <w:t>My</w:t>
      </w:r>
      <w:proofErr w:type="spellEnd"/>
      <w:r>
        <w:rPr>
          <w:rStyle w:val="StrongEmphasis"/>
          <w:rFonts w:ascii="Helvetica Neue" w:hAnsi="Helvetica Neue"/>
          <w:b w:val="0"/>
          <w:color w:val="222222"/>
        </w:rPr>
        <w:t xml:space="preserve"> SQL</w:t>
      </w:r>
      <w:r>
        <w:rPr>
          <w:rFonts w:ascii="Helvetica Neue" w:hAnsi="Helvetica Neue"/>
          <w:color w:val="222222"/>
        </w:rPr>
        <w:t xml:space="preserve">: guia do programador. São Paulo: </w:t>
      </w:r>
      <w:proofErr w:type="spellStart"/>
      <w:r>
        <w:rPr>
          <w:rFonts w:ascii="Helvetica Neue" w:hAnsi="Helvetica Neue"/>
          <w:color w:val="222222"/>
        </w:rPr>
        <w:t>Novatec</w:t>
      </w:r>
      <w:proofErr w:type="spellEnd"/>
      <w:r>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2C62159E" w14:textId="77777777" w:rsidR="0049049C" w:rsidRDefault="0049049C">
      <w:pPr>
        <w:pStyle w:val="Standard"/>
        <w:spacing w:before="57" w:after="57" w:line="240" w:lineRule="auto"/>
        <w:ind w:firstLine="0"/>
      </w:pPr>
    </w:p>
    <w:p w14:paraId="49E42C5C" w14:textId="77777777" w:rsidR="0049049C" w:rsidRDefault="00000000">
      <w:pPr>
        <w:pStyle w:val="Standard"/>
        <w:spacing w:before="57" w:after="57" w:line="240" w:lineRule="auto"/>
        <w:ind w:firstLine="0"/>
      </w:pPr>
      <w:r>
        <w:rPr>
          <w:rFonts w:ascii="Helvetica Neue" w:hAnsi="Helvetica Neue"/>
          <w:color w:val="222222"/>
        </w:rPr>
        <w:t>NIEDERAUER, Juliano. </w:t>
      </w:r>
      <w:r>
        <w:rPr>
          <w:rStyle w:val="StrongEmphasis"/>
          <w:rFonts w:ascii="Helvetica Neue" w:hAnsi="Helvetica Neue"/>
          <w:b w:val="0"/>
          <w:color w:val="222222"/>
        </w:rPr>
        <w:t>PHP Para quem conhece PHP</w:t>
      </w:r>
      <w:r>
        <w:rPr>
          <w:rFonts w:ascii="Helvetica Neue" w:hAnsi="Helvetica Neue"/>
          <w:color w:val="222222"/>
        </w:rPr>
        <w:t xml:space="preserve">. 5. ed. São Paulo: </w:t>
      </w:r>
      <w:proofErr w:type="spellStart"/>
      <w:r>
        <w:rPr>
          <w:rFonts w:ascii="Helvetica Neue" w:hAnsi="Helvetica Neue"/>
          <w:color w:val="222222"/>
        </w:rPr>
        <w:t>Novatec</w:t>
      </w:r>
      <w:proofErr w:type="spellEnd"/>
      <w:r>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518696B8" w14:textId="77777777" w:rsidR="0049049C" w:rsidRDefault="00000000">
      <w:pPr>
        <w:pStyle w:val="Textbody"/>
        <w:spacing w:before="57" w:after="57" w:line="240" w:lineRule="auto"/>
        <w:ind w:firstLine="0"/>
      </w:pPr>
      <w:r>
        <w:rPr>
          <w:rFonts w:ascii="Helvetica Neue" w:hAnsi="Helvetica Neue"/>
          <w:color w:val="222222"/>
        </w:rPr>
        <w:t>PERITO, Jeferson. </w:t>
      </w:r>
      <w:r>
        <w:rPr>
          <w:rStyle w:val="StrongEmphasis"/>
          <w:rFonts w:ascii="Helvetica Neue" w:hAnsi="Helvetica Neue"/>
          <w:color w:val="222222"/>
        </w:rPr>
        <w:t>A importância da documentação de software</w:t>
      </w:r>
      <w:r>
        <w:rPr>
          <w:rFonts w:ascii="Helvetica Neue" w:hAnsi="Helvetica Neue"/>
          <w:color w:val="222222"/>
        </w:rPr>
        <w:t xml:space="preserve">. 2009. Disponível </w:t>
      </w:r>
      <w:r>
        <w:rPr>
          <w:rFonts w:ascii="Helvetica Neue" w:hAnsi="Helvetica Neue"/>
          <w:color w:val="222222"/>
        </w:rPr>
        <w:lastRenderedPageBreak/>
        <w:t>em: https://blog.geekhunter.com.br/qual-e-a-importancia-da-documentacao-de-software/. Acesso em: 19 maio 2023.</w:t>
      </w:r>
    </w:p>
    <w:p w14:paraId="3350EDC2" w14:textId="77777777" w:rsidR="0049049C" w:rsidRDefault="00000000">
      <w:pPr>
        <w:pStyle w:val="Textbody"/>
      </w:pPr>
      <w:r>
        <w:br/>
      </w:r>
    </w:p>
    <w:sectPr w:rsidR="0049049C">
      <w:headerReference w:type="default" r:id="rId29"/>
      <w:footerReference w:type="default" r:id="rId30"/>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aparecida.silva.ferreira@escola.pr.gov.br" w:date="2023-07-01T18:25:00Z" w:initials="UdW">
    <w:p w14:paraId="7A23D541" w14:textId="2714B94A" w:rsidR="00FC4000" w:rsidRDefault="00FC4000">
      <w:pPr>
        <w:pStyle w:val="Textodecomentrio"/>
      </w:pPr>
      <w:r>
        <w:rPr>
          <w:rStyle w:val="Refdecomentrio"/>
        </w:rPr>
        <w:annotationRef/>
      </w:r>
      <w:r>
        <w:t>FALTA REFERÊNCIA</w:t>
      </w:r>
    </w:p>
  </w:comment>
  <w:comment w:id="44" w:author="aparecida.silva.ferreira@escola.pr.gov.br" w:date="2023-07-01T18:17:00Z" w:initials="UdW">
    <w:p w14:paraId="456BBA50" w14:textId="1FFC67CE" w:rsidR="009437A0" w:rsidRDefault="009437A0">
      <w:pPr>
        <w:pStyle w:val="Textodecomentrio"/>
      </w:pPr>
      <w:r>
        <w:rPr>
          <w:rStyle w:val="Refdecomentrio"/>
        </w:rPr>
        <w:annotationRef/>
      </w:r>
      <w:r>
        <w:t>FALTA TEXTO</w:t>
      </w:r>
    </w:p>
  </w:comment>
  <w:comment w:id="45" w:author="aparecida.silva.ferreira@escola.pr.gov.br" w:date="2023-07-01T18:16:00Z" w:initials="UdW">
    <w:p w14:paraId="6614101A" w14:textId="2ABAA2EB" w:rsidR="009437A0" w:rsidRDefault="009437A0">
      <w:pPr>
        <w:pStyle w:val="Textodecomentrio"/>
      </w:pPr>
      <w:r>
        <w:rPr>
          <w:rStyle w:val="Refdecomentrio"/>
        </w:rPr>
        <w:annotationRef/>
      </w:r>
    </w:p>
  </w:comment>
  <w:comment w:id="47" w:author="aparecida.silva.ferreira@escola.pr.gov.br" w:date="2023-07-01T18:19:00Z" w:initials="UdW">
    <w:p w14:paraId="0C7927AE" w14:textId="06BF3AEF" w:rsidR="009437A0" w:rsidRDefault="009437A0">
      <w:pPr>
        <w:pStyle w:val="Textodecomentrio"/>
      </w:pPr>
      <w:r>
        <w:rPr>
          <w:rStyle w:val="Refdecomentrio"/>
        </w:rPr>
        <w:annotationRef/>
      </w:r>
      <w:r>
        <w:t>TEXTO</w:t>
      </w:r>
    </w:p>
  </w:comment>
  <w:comment w:id="49" w:author="aparecida.silva.ferreira@escola.pr.gov.br" w:date="2023-07-01T18:21:00Z" w:initials="UdW">
    <w:p w14:paraId="2B711237" w14:textId="5E03C838" w:rsidR="009437A0" w:rsidRDefault="009437A0">
      <w:pPr>
        <w:pStyle w:val="Textodecomentrio"/>
      </w:pPr>
      <w:r>
        <w:rPr>
          <w:rStyle w:val="Refdecomentrio"/>
        </w:rPr>
        <w:annotationRef/>
      </w:r>
      <w:r>
        <w:t>TEXTO</w:t>
      </w:r>
    </w:p>
  </w:comment>
  <w:comment w:id="51" w:author="aparecida.silva.ferreira@escola.pr.gov.br" w:date="2023-07-01T18:22:00Z" w:initials="UdW">
    <w:p w14:paraId="5D5EACCD" w14:textId="194E65AB" w:rsidR="009437A0" w:rsidRDefault="009437A0">
      <w:pPr>
        <w:pStyle w:val="Textodecomentrio"/>
      </w:pPr>
      <w:r>
        <w:rPr>
          <w:rStyle w:val="Refdecomentrio"/>
        </w:rPr>
        <w:annotationRef/>
      </w:r>
      <w:r>
        <w:t>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3D541" w15:done="0"/>
  <w15:commentEx w15:paraId="456BBA50" w15:done="0"/>
  <w15:commentEx w15:paraId="6614101A" w15:done="0"/>
  <w15:commentEx w15:paraId="0C7927AE" w15:done="0"/>
  <w15:commentEx w15:paraId="2B711237" w15:done="0"/>
  <w15:commentEx w15:paraId="5D5EA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AEE2B" w16cex:dateUtc="2023-07-01T21:25:00Z"/>
  <w16cex:commentExtensible w16cex:durableId="284AEC1C" w16cex:dateUtc="2023-07-01T21:17:00Z"/>
  <w16cex:commentExtensible w16cex:durableId="284AEC0D" w16cex:dateUtc="2023-07-01T21:16:00Z"/>
  <w16cex:commentExtensible w16cex:durableId="284AECA3" w16cex:dateUtc="2023-07-01T21:19:00Z"/>
  <w16cex:commentExtensible w16cex:durableId="284AED31" w16cex:dateUtc="2023-07-01T21:21:00Z"/>
  <w16cex:commentExtensible w16cex:durableId="284AED52" w16cex:dateUtc="2023-07-01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3D541" w16cid:durableId="284AEE2B"/>
  <w16cid:commentId w16cid:paraId="456BBA50" w16cid:durableId="284AEC1C"/>
  <w16cid:commentId w16cid:paraId="6614101A" w16cid:durableId="284AEC0D"/>
  <w16cid:commentId w16cid:paraId="0C7927AE" w16cid:durableId="284AECA3"/>
  <w16cid:commentId w16cid:paraId="2B711237" w16cid:durableId="284AED31"/>
  <w16cid:commentId w16cid:paraId="5D5EACCD" w16cid:durableId="284AE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3C66" w14:textId="77777777" w:rsidR="00935509" w:rsidRDefault="00935509">
      <w:r>
        <w:separator/>
      </w:r>
    </w:p>
  </w:endnote>
  <w:endnote w:type="continuationSeparator" w:id="0">
    <w:p w14:paraId="633D9F03" w14:textId="77777777" w:rsidR="00935509" w:rsidRDefault="0093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09B" w14:textId="77777777" w:rsidR="00F269A0" w:rsidRDefault="00000000">
    <w:pPr>
      <w:pStyle w:val="Standard"/>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7AE2" w14:textId="77777777" w:rsidR="00935509" w:rsidRDefault="00935509">
      <w:r>
        <w:rPr>
          <w:color w:val="000000"/>
        </w:rPr>
        <w:separator/>
      </w:r>
    </w:p>
  </w:footnote>
  <w:footnote w:type="continuationSeparator" w:id="0">
    <w:p w14:paraId="5D0F21AC" w14:textId="77777777" w:rsidR="00935509" w:rsidRDefault="00935509">
      <w:r>
        <w:continuationSeparator/>
      </w:r>
    </w:p>
  </w:footnote>
  <w:footnote w:id="1">
    <w:p w14:paraId="3AD83E80" w14:textId="77777777" w:rsidR="0049049C" w:rsidRDefault="00000000">
      <w:pPr>
        <w:pStyle w:val="Standard"/>
        <w:spacing w:line="240" w:lineRule="auto"/>
        <w:ind w:firstLine="0"/>
      </w:pPr>
      <w:r>
        <w:rPr>
          <w:rStyle w:val="Refdenotaderodap"/>
        </w:rPr>
        <w:footnoteRef/>
      </w:r>
      <w:r>
        <w:rPr>
          <w:color w:val="000000"/>
          <w:sz w:val="16"/>
          <w:szCs w:val="16"/>
          <w:shd w:val="clear" w:color="auto" w:fill="FFFFFF"/>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4E28BA5" w14:textId="77777777" w:rsidR="0049049C" w:rsidRDefault="00000000">
      <w:pPr>
        <w:pStyle w:val="Standard"/>
        <w:spacing w:line="240" w:lineRule="auto"/>
        <w:ind w:firstLine="0"/>
      </w:pPr>
      <w:r>
        <w:rPr>
          <w:color w:val="000000"/>
          <w:sz w:val="16"/>
          <w:szCs w:val="16"/>
          <w:vertAlign w:val="superscript"/>
        </w:rPr>
        <w:t>2</w:t>
      </w:r>
    </w:p>
    <w:p w14:paraId="5213F5EF" w14:textId="77777777" w:rsidR="0049049C" w:rsidRDefault="0049049C">
      <w:pPr>
        <w:pStyle w:val="Standard"/>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BFF" w14:textId="77777777" w:rsidR="00F269A0" w:rsidRDefault="00000000">
    <w:pPr>
      <w:pStyle w:val="Standard"/>
      <w:widowControl/>
      <w:jc w:val="right"/>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19</w:t>
    </w:r>
    <w:r>
      <w:rPr>
        <w:rFonts w:ascii="Times New Roman" w:eastAsia="Times New Roman" w:hAnsi="Times New Roman" w:cs="Times New Roman"/>
        <w:color w:val="000000"/>
      </w:rPr>
      <w:fldChar w:fldCharType="end"/>
    </w:r>
  </w:p>
  <w:p w14:paraId="7D2F2960" w14:textId="77777777" w:rsidR="00F269A0" w:rsidRDefault="00000000">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3095"/>
    <w:multiLevelType w:val="multilevel"/>
    <w:tmpl w:val="16C0497C"/>
    <w:styleLink w:val="WWNum4"/>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AD862F6"/>
    <w:multiLevelType w:val="multilevel"/>
    <w:tmpl w:val="627456D6"/>
    <w:styleLink w:val="WWNum3"/>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D7335DC"/>
    <w:multiLevelType w:val="multilevel"/>
    <w:tmpl w:val="EF52A2AC"/>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83E367C"/>
    <w:multiLevelType w:val="hybridMultilevel"/>
    <w:tmpl w:val="CAA80F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F386B25"/>
    <w:multiLevelType w:val="multilevel"/>
    <w:tmpl w:val="7F464898"/>
    <w:styleLink w:val="WWNum1"/>
    <w:lvl w:ilvl="0">
      <w:start w:val="1"/>
      <w:numFmt w:val="decimal"/>
      <w:lvlText w:val="%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abstractNum w:abstractNumId="5" w15:restartNumberingAfterBreak="0">
    <w:nsid w:val="560007C9"/>
    <w:multiLevelType w:val="multilevel"/>
    <w:tmpl w:val="A1DA997A"/>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5F342323"/>
    <w:multiLevelType w:val="multilevel"/>
    <w:tmpl w:val="7B92062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13372605">
    <w:abstractNumId w:val="5"/>
  </w:num>
  <w:num w:numId="2" w16cid:durableId="944771621">
    <w:abstractNumId w:val="4"/>
  </w:num>
  <w:num w:numId="3" w16cid:durableId="135219802">
    <w:abstractNumId w:val="2"/>
  </w:num>
  <w:num w:numId="4" w16cid:durableId="1518232369">
    <w:abstractNumId w:val="1"/>
  </w:num>
  <w:num w:numId="5" w16cid:durableId="1258244752">
    <w:abstractNumId w:val="0"/>
  </w:num>
  <w:num w:numId="6" w16cid:durableId="1776747511">
    <w:abstractNumId w:val="2"/>
    <w:lvlOverride w:ilvl="0">
      <w:startOverride w:val="1"/>
    </w:lvlOverride>
  </w:num>
  <w:num w:numId="7" w16cid:durableId="1254555913">
    <w:abstractNumId w:val="6"/>
  </w:num>
  <w:num w:numId="8" w16cid:durableId="11890226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9C"/>
    <w:rsid w:val="001402EB"/>
    <w:rsid w:val="002C369D"/>
    <w:rsid w:val="002D5E98"/>
    <w:rsid w:val="003705CC"/>
    <w:rsid w:val="0049049C"/>
    <w:rsid w:val="00502A71"/>
    <w:rsid w:val="00572607"/>
    <w:rsid w:val="005A2364"/>
    <w:rsid w:val="005A606F"/>
    <w:rsid w:val="00712C3D"/>
    <w:rsid w:val="00722FE5"/>
    <w:rsid w:val="00890CC2"/>
    <w:rsid w:val="00935509"/>
    <w:rsid w:val="009437A0"/>
    <w:rsid w:val="0095354A"/>
    <w:rsid w:val="009E445D"/>
    <w:rsid w:val="00AD4BDF"/>
    <w:rsid w:val="00B73FA1"/>
    <w:rsid w:val="00C3710B"/>
    <w:rsid w:val="00C43616"/>
    <w:rsid w:val="00D81529"/>
    <w:rsid w:val="00E22BBF"/>
    <w:rsid w:val="00FC1B2B"/>
    <w:rsid w:val="00FC40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3B72"/>
  <w15:docId w15:val="{0D5BCB97-55E2-4AD6-8D1C-F8BDBCAC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uiPriority w:val="9"/>
    <w:unhideWhenUsed/>
    <w:qFormat/>
    <w:pPr>
      <w:keepNext/>
      <w:tabs>
        <w:tab w:val="left" w:pos="578"/>
      </w:tabs>
      <w:spacing w:before="120" w:after="120" w:line="360" w:lineRule="auto"/>
      <w:ind w:left="578" w:hanging="578"/>
      <w:outlineLvl w:val="1"/>
    </w:pPr>
    <w:rPr>
      <w:b/>
    </w:rPr>
  </w:style>
  <w:style w:type="paragraph" w:styleId="Ttulo3">
    <w:name w:val="heading 3"/>
    <w:basedOn w:val="Standard"/>
    <w:next w:val="Standard"/>
    <w:uiPriority w:val="9"/>
    <w:unhideWhenUsed/>
    <w:qFormat/>
    <w:pPr>
      <w:keepNext/>
      <w:tabs>
        <w:tab w:val="left" w:pos="1429"/>
      </w:tabs>
      <w:spacing w:before="240" w:after="240"/>
      <w:ind w:left="720" w:hanging="720"/>
      <w:outlineLvl w:val="2"/>
    </w:pPr>
  </w:style>
  <w:style w:type="paragraph" w:styleId="Ttulo4">
    <w:name w:val="heading 4"/>
    <w:basedOn w:val="Standard"/>
    <w:next w:val="Standard"/>
    <w:uiPriority w:val="9"/>
    <w:semiHidden/>
    <w:unhideWhenUsed/>
    <w:qFormat/>
    <w:pPr>
      <w:keepNext/>
      <w:tabs>
        <w:tab w:val="left" w:pos="864"/>
      </w:tabs>
      <w:spacing w:before="240" w:after="60"/>
      <w:ind w:left="864" w:hanging="864"/>
      <w:outlineLvl w:val="3"/>
    </w:pPr>
  </w:style>
  <w:style w:type="paragraph" w:styleId="Ttulo5">
    <w:name w:val="heading 5"/>
    <w:basedOn w:val="Standard"/>
    <w:next w:val="Standard"/>
    <w:uiPriority w:val="9"/>
    <w:semiHidden/>
    <w:unhideWhenUsed/>
    <w:qFormat/>
    <w:pPr>
      <w:keepNext/>
      <w:tabs>
        <w:tab w:val="left" w:pos="1008"/>
      </w:tabs>
      <w:ind w:left="1008" w:hanging="1008"/>
      <w:outlineLvl w:val="4"/>
    </w:pPr>
    <w:rPr>
      <w:b/>
      <w:color w:val="FF0000"/>
    </w:rPr>
  </w:style>
  <w:style w:type="paragraph" w:styleId="Ttulo6">
    <w:name w:val="heading 6"/>
    <w:basedOn w:val="Standard"/>
    <w:next w:val="Standard"/>
    <w:uiPriority w:val="9"/>
    <w:semiHidden/>
    <w:unhideWhenUsed/>
    <w:qFormat/>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ind w:firstLine="709"/>
      <w:jc w:val="both"/>
    </w:p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Subttulo">
    <w:name w:val="Subtitle"/>
    <w:basedOn w:val="Standard"/>
    <w:next w:val="Standard"/>
    <w:uiPriority w:val="11"/>
    <w:qFormat/>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styleId="PargrafodaLista">
    <w:name w:val="List Paragraph"/>
    <w:basedOn w:val="Standard"/>
    <w:pPr>
      <w:ind w:left="720" w:firstLine="0"/>
    </w:pPr>
  </w:style>
  <w:style w:type="paragraph" w:customStyle="1" w:styleId="Contents1">
    <w:name w:val="Contents 1"/>
    <w:basedOn w:val="Standard"/>
    <w:next w:val="Standard"/>
    <w:autoRedefine/>
    <w:pPr>
      <w:tabs>
        <w:tab w:val="left" w:pos="1100"/>
        <w:tab w:val="right" w:pos="9061"/>
      </w:tabs>
      <w:spacing w:line="360" w:lineRule="auto"/>
    </w:pPr>
  </w:style>
  <w:style w:type="paragraph" w:customStyle="1" w:styleId="Contents2">
    <w:name w:val="Contents 2"/>
    <w:basedOn w:val="Standard"/>
    <w:next w:val="Standard"/>
    <w:autoRedefine/>
    <w:pPr>
      <w:spacing w:after="100"/>
      <w:ind w:left="240" w:firstLine="0"/>
    </w:pPr>
  </w:style>
  <w:style w:type="paragraph" w:customStyle="1" w:styleId="Contents3">
    <w:name w:val="Contents 3"/>
    <w:basedOn w:val="Standard"/>
    <w:next w:val="Standard"/>
    <w:autoRedefine/>
    <w:pPr>
      <w:spacing w:after="100"/>
      <w:ind w:left="480" w:firstLine="0"/>
    </w:pPr>
  </w:style>
  <w:style w:type="paragraph" w:styleId="SemEspaamento">
    <w:name w:val="No Spacing"/>
    <w:pPr>
      <w:suppressAutoHyphens/>
      <w:ind w:firstLine="709"/>
      <w:jc w:val="both"/>
    </w:pPr>
    <w:rPr>
      <w:lang w:eastAsia="zh-CN"/>
    </w:rPr>
  </w:style>
  <w:style w:type="paragraph" w:styleId="NormalWeb">
    <w:name w:val="Normal (Web)"/>
    <w:basedOn w:val="Standard"/>
    <w:pPr>
      <w:widowControl/>
      <w:spacing w:before="280" w:after="280" w:line="240" w:lineRule="auto"/>
      <w:ind w:firstLine="0"/>
      <w:jc w:val="left"/>
    </w:pPr>
    <w:rPr>
      <w:rFonts w:ascii="Times New Roman" w:eastAsia="Times New Roman" w:hAnsi="Times New Roman" w:cs="Times New Roman"/>
    </w:rPr>
  </w:style>
  <w:style w:type="paragraph" w:styleId="CabealhodoSumrio">
    <w:name w:val="TOC Heading"/>
    <w:basedOn w:val="Ttulo1"/>
    <w:next w:val="Standard"/>
    <w:pPr>
      <w:pageBreakBefore w:val="0"/>
      <w:widowControl/>
      <w:tabs>
        <w:tab w:val="clear" w:pos="709"/>
      </w:tabs>
      <w:spacing w:before="240" w:line="256" w:lineRule="auto"/>
    </w:pPr>
    <w:rPr>
      <w:rFonts w:ascii="Calibri" w:eastAsia="F" w:hAnsi="Calibri" w:cs="F"/>
      <w:b w:val="0"/>
      <w:smallCaps w:val="0"/>
      <w:color w:val="365F91"/>
      <w:sz w:val="32"/>
      <w:szCs w:val="32"/>
    </w:rPr>
  </w:style>
  <w:style w:type="paragraph" w:customStyle="1" w:styleId="HeaderandFooter">
    <w:name w:val="Header and Footer"/>
    <w:basedOn w:val="Standard"/>
  </w:style>
  <w:style w:type="paragraph" w:styleId="Cabealho">
    <w:name w:val="header"/>
    <w:basedOn w:val="Standard"/>
    <w:pPr>
      <w:widowControl/>
      <w:tabs>
        <w:tab w:val="center" w:pos="4252"/>
        <w:tab w:val="right" w:pos="8504"/>
      </w:tabs>
      <w:spacing w:line="240" w:lineRule="auto"/>
      <w:ind w:firstLine="0"/>
      <w:jc w:val="left"/>
    </w:pPr>
    <w:rPr>
      <w:rFonts w:ascii="Cambria" w:eastAsia="F" w:hAnsi="Cambria" w:cs="F"/>
      <w:sz w:val="20"/>
      <w:szCs w:val="20"/>
      <w:lang w:val="en-US" w:eastAsia="zh-CN"/>
    </w:rPr>
  </w:style>
  <w:style w:type="paragraph" w:styleId="Rodap">
    <w:name w:val="footer"/>
    <w:basedOn w:val="HeaderandFooter"/>
  </w:style>
  <w:style w:type="paragraph" w:customStyle="1" w:styleId="TableContents">
    <w:name w:val="Table Contents"/>
    <w:basedOn w:val="Standard"/>
    <w:pPr>
      <w:suppressLineNumbers/>
    </w:p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Internetlink">
    <w:name w:val="Internet link"/>
    <w:basedOn w:val="Fontepargpadro"/>
    <w:rPr>
      <w:color w:val="0000FF"/>
      <w:u w:val="single"/>
    </w:rPr>
  </w:style>
  <w:style w:type="character" w:styleId="Forte">
    <w:name w:val="Strong"/>
    <w:basedOn w:val="Fontepargpadro"/>
    <w:rPr>
      <w:b/>
      <w:bCs/>
    </w:rPr>
  </w:style>
  <w:style w:type="character" w:customStyle="1" w:styleId="CabealhoChar">
    <w:name w:val="Cabeçalho Char"/>
    <w:basedOn w:val="Fontepargpadro"/>
    <w:rPr>
      <w:rFonts w:ascii="Cambria" w:eastAsia="F" w:hAnsi="Cambria" w:cs="F"/>
      <w:sz w:val="20"/>
      <w:szCs w:val="20"/>
      <w:lang w:val="en-US" w:eastAsia="zh-CN"/>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FootnoteSymbol">
    <w:name w:val="Footnote Symbol"/>
  </w:style>
  <w:style w:type="character" w:customStyle="1" w:styleId="StrongEmphasis">
    <w:name w:val="Strong Emphasis"/>
    <w:rPr>
      <w:b/>
      <w:bCs/>
    </w:rPr>
  </w:style>
  <w:style w:type="character" w:styleId="Refdenotaderodap">
    <w:name w:val="footnote reference"/>
    <w:basedOn w:val="Fontepargpadro"/>
    <w:rPr>
      <w:position w:val="0"/>
      <w:vertAlign w:val="superscript"/>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numbering" w:customStyle="1" w:styleId="WWNum3">
    <w:name w:val="WWNum3"/>
    <w:basedOn w:val="Semlista"/>
    <w:pPr>
      <w:numPr>
        <w:numId w:val="4"/>
      </w:numPr>
    </w:pPr>
  </w:style>
  <w:style w:type="numbering" w:customStyle="1" w:styleId="WWNum4">
    <w:name w:val="WWNum4"/>
    <w:basedOn w:val="Semlista"/>
    <w:pPr>
      <w:numPr>
        <w:numId w:val="5"/>
      </w:numPr>
    </w:pPr>
  </w:style>
  <w:style w:type="character" w:styleId="Refdecomentrio">
    <w:name w:val="annotation reference"/>
    <w:basedOn w:val="Fontepargpadro"/>
    <w:uiPriority w:val="99"/>
    <w:semiHidden/>
    <w:unhideWhenUsed/>
    <w:rsid w:val="009437A0"/>
    <w:rPr>
      <w:sz w:val="16"/>
      <w:szCs w:val="16"/>
    </w:rPr>
  </w:style>
  <w:style w:type="paragraph" w:styleId="Textodecomentrio">
    <w:name w:val="annotation text"/>
    <w:basedOn w:val="Normal"/>
    <w:link w:val="TextodecomentrioChar"/>
    <w:uiPriority w:val="99"/>
    <w:semiHidden/>
    <w:unhideWhenUsed/>
    <w:rsid w:val="009437A0"/>
    <w:rPr>
      <w:sz w:val="20"/>
      <w:szCs w:val="20"/>
    </w:rPr>
  </w:style>
  <w:style w:type="character" w:customStyle="1" w:styleId="TextodecomentrioChar">
    <w:name w:val="Texto de comentário Char"/>
    <w:basedOn w:val="Fontepargpadro"/>
    <w:link w:val="Textodecomentrio"/>
    <w:uiPriority w:val="99"/>
    <w:semiHidden/>
    <w:rsid w:val="009437A0"/>
    <w:rPr>
      <w:sz w:val="20"/>
      <w:szCs w:val="20"/>
    </w:rPr>
  </w:style>
  <w:style w:type="paragraph" w:styleId="Assuntodocomentrio">
    <w:name w:val="annotation subject"/>
    <w:basedOn w:val="Textodecomentrio"/>
    <w:next w:val="Textodecomentrio"/>
    <w:link w:val="AssuntodocomentrioChar"/>
    <w:uiPriority w:val="99"/>
    <w:semiHidden/>
    <w:unhideWhenUsed/>
    <w:rsid w:val="009437A0"/>
    <w:rPr>
      <w:b/>
      <w:bCs/>
    </w:rPr>
  </w:style>
  <w:style w:type="character" w:customStyle="1" w:styleId="AssuntodocomentrioChar">
    <w:name w:val="Assunto do comentário Char"/>
    <w:basedOn w:val="TextodecomentrioChar"/>
    <w:link w:val="Assuntodocomentrio"/>
    <w:uiPriority w:val="99"/>
    <w:semiHidden/>
    <w:rsid w:val="009437A0"/>
    <w:rPr>
      <w:b/>
      <w:bCs/>
      <w:sz w:val="20"/>
      <w:szCs w:val="20"/>
    </w:rPr>
  </w:style>
  <w:style w:type="paragraph" w:styleId="Reviso">
    <w:name w:val="Revision"/>
    <w:hidden/>
    <w:uiPriority w:val="99"/>
    <w:semiHidden/>
    <w:rsid w:val="009437A0"/>
    <w:pPr>
      <w:widowControl/>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cdn.novo.qedu.org.br/escola/41071026-carmelo-perrone-c-e-pe-ef-m-profis" TargetMode="Externa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2227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aparecida.silva.ferreira@escola.pr.gov.br</cp:lastModifiedBy>
  <cp:revision>2</cp:revision>
  <dcterms:created xsi:type="dcterms:W3CDTF">2023-07-01T21:34:00Z</dcterms:created>
  <dcterms:modified xsi:type="dcterms:W3CDTF">2023-07-01T21:34:00Z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