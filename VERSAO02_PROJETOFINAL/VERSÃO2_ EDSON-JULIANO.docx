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00000" w:rsidP="00BF16FE">
      <w:pPr>
        <w:pStyle w:val="Cabealho"/>
        <w:jc w:val="center"/>
        <w:rPr>
          <w:rFonts w:ascii="Arial" w:hAnsi="Arial" w:cs="Arial"/>
          <w:b/>
          <w:bCs/>
          <w:color w:val="262626" w:themeColor="text1" w:themeTint="D9"/>
          <w:sz w:val="24"/>
          <w:szCs w:val="24"/>
          <w:lang w:val="pt-BR"/>
        </w:rPr>
      </w:pPr>
      <w:r>
        <w:fldChar w:fldCharType="begin"/>
      </w:r>
      <w:r w:rsidRPr="00686057">
        <w:rPr>
          <w:lang w:val="pt-BR"/>
          <w:rPrChange w:id="0" w:author="aparecida.silva.ferreira@escola.pr.gov.br" w:date="2023-07-02T09:03:00Z">
            <w:rPr/>
          </w:rPrChange>
        </w:rPr>
        <w:instrText>HYPERLINK "http://cdn.novo.qedu.org.br/escola/41071026-carmelo-perrone-c-e-pe-ef-m-profis"</w:instrText>
      </w:r>
      <w:r>
        <w:fldChar w:fldCharType="separate"/>
      </w:r>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r>
        <w:rPr>
          <w:rStyle w:val="Hyperlink"/>
          <w:rFonts w:ascii="Arial" w:hAnsi="Arial" w:cs="Arial"/>
          <w:b/>
          <w:bCs/>
          <w:color w:val="262626" w:themeColor="text1" w:themeTint="D9"/>
          <w:sz w:val="24"/>
          <w:szCs w:val="24"/>
          <w:u w:val="none"/>
          <w:bdr w:val="single" w:sz="2" w:space="0" w:color="E5E7EB" w:frame="1"/>
          <w:shd w:val="clear" w:color="auto" w:fill="FFFFFF"/>
          <w:lang w:val="pt-BR"/>
        </w:rPr>
        <w:fldChar w:fldCharType="end"/>
      </w:r>
    </w:p>
    <w:p w14:paraId="08F88056" w14:textId="4EF3D277" w:rsidR="00F24DF5" w:rsidRDefault="00000000"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3EBA54DE" w:rsidR="00F24DF5" w:rsidRDefault="00E77F94" w:rsidP="00BF16FE">
      <w:pPr>
        <w:ind w:firstLine="0"/>
        <w:jc w:val="center"/>
        <w:rPr>
          <w:b/>
        </w:rPr>
      </w:pPr>
      <w:r>
        <w:rPr>
          <w:b/>
        </w:rPr>
        <w:t>EDSON GABRIEL POMMER CARDOSO</w:t>
      </w:r>
    </w:p>
    <w:p w14:paraId="3E503F87" w14:textId="692EE291" w:rsidR="00F24DF5" w:rsidRDefault="00E77F94" w:rsidP="00E77F94">
      <w:pPr>
        <w:ind w:left="2160" w:firstLine="0"/>
        <w:rPr>
          <w:b/>
        </w:rPr>
      </w:pPr>
      <w:r>
        <w:rPr>
          <w:b/>
        </w:rPr>
        <w:t xml:space="preserve">  JULIANO ROBEDAN ARAUJO MENDES</w:t>
      </w: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576A4FFF" w:rsidR="00F24DF5" w:rsidRDefault="00E77F94" w:rsidP="00BF16FE">
      <w:pPr>
        <w:ind w:firstLine="0"/>
        <w:jc w:val="center"/>
        <w:rPr>
          <w:b/>
        </w:rPr>
      </w:pPr>
      <w:r>
        <w:rPr>
          <w:b/>
        </w:rPr>
        <w:t>POMMER</w:t>
      </w:r>
      <w:r w:rsidR="003A4071">
        <w:rPr>
          <w:b/>
        </w:rPr>
        <w:t xml:space="preserve"> </w:t>
      </w:r>
      <w:r>
        <w:rPr>
          <w:b/>
        </w:rPr>
        <w:t>ADVOCACIA</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7A1D97F0"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408E7FDC" w14:textId="77777777" w:rsidR="00E77F94" w:rsidRDefault="00E77F94">
      <w:pPr>
        <w:pBdr>
          <w:top w:val="nil"/>
          <w:left w:val="nil"/>
          <w:bottom w:val="nil"/>
          <w:right w:val="nil"/>
          <w:between w:val="nil"/>
        </w:pBdr>
        <w:spacing w:line="300" w:lineRule="auto"/>
        <w:ind w:firstLine="0"/>
        <w:jc w:val="center"/>
        <w:rPr>
          <w:b/>
        </w:rPr>
      </w:pPr>
    </w:p>
    <w:p w14:paraId="5C5AD802" w14:textId="77777777" w:rsidR="00D70651" w:rsidRDefault="00D70651">
      <w:pPr>
        <w:pBdr>
          <w:top w:val="nil"/>
          <w:left w:val="nil"/>
          <w:bottom w:val="nil"/>
          <w:right w:val="nil"/>
          <w:between w:val="nil"/>
        </w:pBdr>
        <w:spacing w:line="300" w:lineRule="auto"/>
        <w:ind w:firstLine="0"/>
        <w:jc w:val="center"/>
        <w:rPr>
          <w:b/>
        </w:rPr>
      </w:pPr>
    </w:p>
    <w:p w14:paraId="4C6D59C4" w14:textId="77777777" w:rsidR="00E77F94" w:rsidRDefault="00E77F94" w:rsidP="00E77F94">
      <w:pPr>
        <w:jc w:val="center"/>
        <w:rPr>
          <w:b/>
        </w:rPr>
      </w:pPr>
    </w:p>
    <w:p w14:paraId="0A747BDC" w14:textId="77777777" w:rsidR="00E77F94" w:rsidRDefault="00E77F94" w:rsidP="00E77F94">
      <w:pPr>
        <w:ind w:firstLine="0"/>
        <w:jc w:val="center"/>
        <w:rPr>
          <w:b/>
        </w:rPr>
      </w:pPr>
      <w:r>
        <w:rPr>
          <w:b/>
        </w:rPr>
        <w:lastRenderedPageBreak/>
        <w:t>EDSON GABRIEL POMMER CARDOSO</w:t>
      </w:r>
    </w:p>
    <w:p w14:paraId="31C06603" w14:textId="77777777" w:rsidR="00E77F94" w:rsidRDefault="00E77F94" w:rsidP="00E77F94">
      <w:pPr>
        <w:ind w:left="2160" w:firstLine="0"/>
        <w:rPr>
          <w:b/>
        </w:rPr>
      </w:pPr>
      <w:r>
        <w:rPr>
          <w:b/>
        </w:rPr>
        <w:t xml:space="preserve">  JULIANO ROBEDAN ARAUJO MENDES</w:t>
      </w:r>
    </w:p>
    <w:p w14:paraId="3D1658AE" w14:textId="77777777" w:rsidR="00E77F94" w:rsidRDefault="00E77F94" w:rsidP="00E77F94">
      <w:pPr>
        <w:jc w:val="center"/>
        <w:rPr>
          <w:b/>
        </w:rPr>
      </w:pPr>
    </w:p>
    <w:p w14:paraId="1D54F204" w14:textId="77777777" w:rsidR="00E77F94" w:rsidRDefault="00E77F94" w:rsidP="00E77F94">
      <w:pPr>
        <w:jc w:val="center"/>
        <w:rPr>
          <w:b/>
        </w:rPr>
      </w:pPr>
    </w:p>
    <w:p w14:paraId="5ED53F05" w14:textId="77777777" w:rsidR="00E77F94" w:rsidRDefault="00E77F94" w:rsidP="00E77F94">
      <w:pPr>
        <w:ind w:firstLine="0"/>
        <w:jc w:val="center"/>
        <w:rPr>
          <w:b/>
        </w:rPr>
      </w:pPr>
      <w:r>
        <w:rPr>
          <w:b/>
        </w:rPr>
        <w:t>POMMER ADVOCACIA</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1" w:name="_heading=h.gjdgxs" w:colFirst="0" w:colLast="0"/>
      <w:bookmarkEnd w:id="1"/>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8AA9966" w14:textId="4D5D1336" w:rsidR="00F24DF5" w:rsidRPr="00BF16FE" w:rsidRDefault="00000000">
      <w:pPr>
        <w:spacing w:line="240" w:lineRule="auto"/>
        <w:ind w:left="5672" w:firstLine="0"/>
        <w:jc w:val="right"/>
      </w:pPr>
      <w:proofErr w:type="spellStart"/>
      <w:r w:rsidRPr="00BF16FE">
        <w:t>Prof</w:t>
      </w:r>
      <w:r w:rsidR="00BF16FE">
        <w:rPr>
          <w:color w:val="000000"/>
        </w:rPr>
        <w:t>ª</w:t>
      </w:r>
      <w:proofErr w:type="spellEnd"/>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000000">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424BBA3B" w14:textId="77777777" w:rsidR="00E77F94" w:rsidRDefault="00E77F94">
      <w:pPr>
        <w:pBdr>
          <w:top w:val="nil"/>
          <w:left w:val="nil"/>
          <w:bottom w:val="nil"/>
          <w:right w:val="nil"/>
          <w:between w:val="nil"/>
        </w:pBdr>
        <w:spacing w:line="300" w:lineRule="auto"/>
        <w:ind w:firstLine="0"/>
        <w:jc w:val="center"/>
        <w:rPr>
          <w:b/>
          <w:color w:val="000000"/>
        </w:rPr>
      </w:pPr>
    </w:p>
    <w:p w14:paraId="66E5DC03" w14:textId="77777777" w:rsidR="00E77F94" w:rsidRDefault="00E77F94">
      <w:pPr>
        <w:pBdr>
          <w:top w:val="nil"/>
          <w:left w:val="nil"/>
          <w:bottom w:val="nil"/>
          <w:right w:val="nil"/>
          <w:between w:val="nil"/>
        </w:pBdr>
        <w:spacing w:line="300" w:lineRule="auto"/>
        <w:ind w:firstLine="0"/>
        <w:jc w:val="center"/>
        <w:rPr>
          <w:b/>
          <w:color w:val="000000"/>
        </w:rPr>
      </w:pPr>
    </w:p>
    <w:p w14:paraId="0DB3ABC9" w14:textId="77777777" w:rsidR="00E77F94" w:rsidRDefault="00E77F94">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40D203A1" w14:textId="77777777" w:rsidR="00E77F94" w:rsidRDefault="00E77F94" w:rsidP="00E77F94">
      <w:pPr>
        <w:ind w:firstLine="0"/>
        <w:jc w:val="center"/>
        <w:rPr>
          <w:b/>
        </w:rPr>
      </w:pPr>
      <w:r>
        <w:rPr>
          <w:b/>
        </w:rPr>
        <w:lastRenderedPageBreak/>
        <w:t>EDSON GABRIEL POMMER CARDOSO</w:t>
      </w:r>
    </w:p>
    <w:p w14:paraId="53E20783" w14:textId="77777777" w:rsidR="00E77F94" w:rsidRDefault="00E77F94" w:rsidP="00E77F94">
      <w:pPr>
        <w:ind w:left="2160" w:firstLine="0"/>
        <w:rPr>
          <w:b/>
        </w:rPr>
      </w:pPr>
      <w:r>
        <w:rPr>
          <w:b/>
        </w:rPr>
        <w:t xml:space="preserve">  JULIANO ROBEDAN ARAUJO MENDES</w:t>
      </w:r>
    </w:p>
    <w:p w14:paraId="21470622" w14:textId="77777777" w:rsidR="00E77F94" w:rsidRDefault="00E77F94" w:rsidP="00E77F94">
      <w:pPr>
        <w:jc w:val="center"/>
        <w:rPr>
          <w:b/>
        </w:rPr>
      </w:pPr>
    </w:p>
    <w:p w14:paraId="3CC2FC27" w14:textId="77777777" w:rsidR="00E77F94" w:rsidRDefault="00E77F94" w:rsidP="00E77F94">
      <w:pPr>
        <w:jc w:val="center"/>
        <w:rPr>
          <w:b/>
        </w:rPr>
      </w:pPr>
    </w:p>
    <w:p w14:paraId="1F5027AE" w14:textId="77777777" w:rsidR="00E77F94" w:rsidRDefault="00E77F94" w:rsidP="00E77F94">
      <w:pPr>
        <w:ind w:firstLine="0"/>
        <w:jc w:val="center"/>
        <w:rPr>
          <w:b/>
        </w:rPr>
      </w:pPr>
      <w:r>
        <w:rPr>
          <w:b/>
        </w:rPr>
        <w:t>POMMER ADVOCACIA</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proofErr w:type="spellStart"/>
            <w:r>
              <w:rPr>
                <w:color w:val="000000"/>
              </w:rPr>
              <w:t>Profª</w:t>
            </w:r>
            <w:proofErr w:type="spellEnd"/>
            <w:r>
              <w:rPr>
                <w:color w:val="000000"/>
              </w:rPr>
              <w:t xml:space="preserve">  </w:t>
            </w:r>
            <w:r w:rsidRPr="00BF16FE">
              <w:rPr>
                <w:spacing w:val="4"/>
              </w:rPr>
              <w:t xml:space="preserve">ALESSANDRA MARIA </w:t>
            </w:r>
            <w:proofErr w:type="spellStart"/>
            <w:r w:rsidRPr="00BF16FE">
              <w:rPr>
                <w:spacing w:val="4"/>
              </w:rPr>
              <w:t>UHL</w:t>
            </w:r>
            <w:proofErr w:type="spellEnd"/>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000000">
            <w:pPr>
              <w:spacing w:line="240" w:lineRule="auto"/>
              <w:ind w:firstLine="0"/>
              <w:jc w:val="center"/>
            </w:pPr>
            <w:proofErr w:type="spellStart"/>
            <w:r>
              <w:rPr>
                <w:color w:val="000000"/>
              </w:rPr>
              <w:t>Profª</w:t>
            </w:r>
            <w:proofErr w:type="spellEnd"/>
            <w:r>
              <w:rPr>
                <w:color w:val="000000"/>
              </w:rPr>
              <w:t xml:space="preserve">  </w:t>
            </w:r>
            <w:r w:rsidR="00BF16FE" w:rsidRPr="00BF16FE">
              <w:rPr>
                <w:spacing w:val="4"/>
              </w:rPr>
              <w:t>ELIANE MARIA DAL MOLIN CRISTO</w:t>
            </w:r>
          </w:p>
          <w:p w14:paraId="2C3590DA" w14:textId="50356E7B" w:rsidR="00F24DF5" w:rsidRPr="000124B8" w:rsidRDefault="00000000">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2" w:name="_Toc119164362"/>
      <w:r>
        <w:lastRenderedPageBreak/>
        <w:t>INTRODUÇÃO</w:t>
      </w:r>
      <w:bookmarkEnd w:id="2"/>
    </w:p>
    <w:p w14:paraId="3932BC9A" w14:textId="77777777" w:rsidR="00E77F94" w:rsidRDefault="00E77F94" w:rsidP="00E77F94">
      <w:pPr>
        <w:spacing w:line="360" w:lineRule="auto"/>
      </w:pPr>
      <w:r>
        <w:t>Com o avanço da tecnologia foram desenvolvidas diversas maneiras para economizar o tempo das pessoas, umas dessas maneiras seria o site de agendamento. Criado especialmente para economizar o tempo, podendo marcar visitas com dia e hora marcada, assim não precisando ir até o local para fazer isso.</w:t>
      </w:r>
    </w:p>
    <w:p w14:paraId="6A7A28EC" w14:textId="77777777" w:rsidR="00E77F94" w:rsidRDefault="00E77F94" w:rsidP="00686057">
      <w:pPr>
        <w:spacing w:line="240" w:lineRule="auto"/>
        <w:ind w:left="1880" w:firstLine="0"/>
      </w:pPr>
      <w:r>
        <w:t> O agrupamento das datas e horários das pautas de audiências dos diversos tribunais em que o usuário possa exercer suas atividades laborativas (Tribunal Regional do Trabalho, Tribunal de Justiça do Estado do Pará, Tribunal Regional Federal, etc.), alertando a proximidade dessas, visando o preparo antecipado dos envolvidos para o evento, desta forma o projeto auxiliará o profissional na organização de seu escritório, atentando-os as audiências, que de praxe são esquecidas ou lembradas apenas “em cima da hora”, ressalta-se também que é importante o profissional manter seu clientes informados, sobreaviso quanto ao esperado, evitando remarcações, atrasos no tramite do processo, tal como perdas significativas nas decisões judiciais. (FERREIRA,2018)</w:t>
      </w:r>
    </w:p>
    <w:p w14:paraId="6B80E2CA" w14:textId="77777777" w:rsidR="00E77F94" w:rsidRDefault="00E77F94" w:rsidP="00E77F94">
      <w:pPr>
        <w:spacing w:line="360" w:lineRule="auto"/>
      </w:pPr>
      <w:r>
        <w:t xml:space="preserve">Com base nisso desenvolvemos um site funcional para agendamento de visitas para uma advocacia, marcamos o dia e horário da visita, o assunto a ser tratado e não menos importante, os dados principais pessoais como: CPF/RG/CNPJ para consulta de antecedentes judiciais, NOME da pessoa(as) envidas no assunto ou nome da empresa, Sexo, número para contado caso aconteça algum imprevisto, e-mail para entrega de documentos e opcional o endereço. </w:t>
      </w:r>
    </w:p>
    <w:p w14:paraId="4A893F4A" w14:textId="77777777" w:rsidR="00E77F94" w:rsidRDefault="00E77F94" w:rsidP="00686057">
      <w:pPr>
        <w:spacing w:line="240" w:lineRule="auto"/>
        <w:ind w:left="1880" w:firstLine="0"/>
      </w:pPr>
      <w:r>
        <w:t>[..] mas que agora se atenta a outra parte do aplicativo, que seria a organizacional e não informativo de horas e datas como nos e-mails acima demonstrado, seria o Excel (ferramenta do sistema operacional Windows), utilizada por alguns escritórios de advocacia para organizar as datas e horas fornecidas com e-mail de alguns tribunais. (FERREIRA,2018).</w:t>
      </w:r>
    </w:p>
    <w:p w14:paraId="0E4DE6E8" w14:textId="77777777" w:rsidR="00E77F94" w:rsidRDefault="00E77F94" w:rsidP="00E77F94">
      <w:pPr>
        <w:spacing w:line="360" w:lineRule="auto"/>
      </w:pPr>
      <w:r>
        <w:t>Utilizamos os conhecimentos de Banco de Dados, Programação Web, Design de interface, usabilidade, afim de proporcionar algo simples e fácil de ser utilizado por qualquer usuário.</w:t>
      </w:r>
    </w:p>
    <w:p w14:paraId="5DA010C5" w14:textId="77777777" w:rsidR="00E77F94" w:rsidRDefault="00E77F94" w:rsidP="00E77F94">
      <w:pPr>
        <w:spacing w:line="360" w:lineRule="auto"/>
      </w:pPr>
      <w:r>
        <w:t xml:space="preserve">e possível notar o quão mecânico e “artesanal” é a forma que se organizam hoje os diversos escritórios, possuindo formas diferentes cada escritório, cada advogado, uns utilizam de sistemas de planilha como Excel (programa do Windows de planilha), juntamente com impressões dessas planilhas colocando-as em local visível para que seja mais difícil passar despercebido as pautas. Recursos básicos que o aplicativo deve fornecer aos seus usuários, definindo os níveis de prioridade </w:t>
      </w:r>
      <w:r>
        <w:lastRenderedPageBreak/>
        <w:t>que possíveis programadores devem preocupasse a implementar o sistema, bem como a harmonia que os layouts devem ter com o ambiente de escritórios e tribunais, a simplicidade que deve ser colocada em foco haja vista os motivos identificados e já expostos em capítulos anteriores, bem como outras peculiaridades funcionais ressaltando o conforto para sua boa aceitação.</w:t>
      </w:r>
    </w:p>
    <w:p w14:paraId="3BCB816C" w14:textId="64E61A1F" w:rsidR="00E77F94" w:rsidRDefault="00E77F94" w:rsidP="00686057">
      <w:pPr>
        <w:spacing w:line="360" w:lineRule="auto"/>
      </w:pPr>
      <w:r>
        <w:t xml:space="preserve">Conforme, </w:t>
      </w:r>
      <w:proofErr w:type="spellStart"/>
      <w:r>
        <w:rPr>
          <w:color w:val="222222"/>
          <w:shd w:val="clear" w:color="auto" w:fill="FFFFFF"/>
        </w:rPr>
        <w:t>Lampugnani</w:t>
      </w:r>
      <w:proofErr w:type="spellEnd"/>
      <w:r>
        <w:rPr>
          <w:color w:val="222222"/>
          <w:shd w:val="clear" w:color="auto" w:fill="FFFFFF"/>
        </w:rPr>
        <w:t xml:space="preserve"> (2017) </w:t>
      </w:r>
      <w:r>
        <w:t>Os processos seguem um ciclo que inclui, entre outros, reuniões com os clientes a quem o advogado representa ou a quem o processo está vinculado, e reuniões com pessoas do judiciário, as chamadas audiências, e a juntada de documentos. O controle desse ciclo pelo qual os processos passam pode ser auxiliado por um aplicativo computacional. Assim, o advogado pode mais efetivamente gerenciar sua agenda. Auxiliar os profissionais da área de direito no gerenciamento da sua agenda e das atividades relacionadas aos processos. Como principais tecnologias envolvidas no desenvolvimento do sistema.</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3" w:name="_Toc119164363"/>
      <w:r>
        <w:t>Apresentação do Problema</w:t>
      </w:r>
      <w:bookmarkEnd w:id="3"/>
    </w:p>
    <w:p w14:paraId="5AE8A455" w14:textId="505407B6" w:rsidR="003A4071" w:rsidRDefault="00E77F94" w:rsidP="00686057">
      <w:pPr>
        <w:spacing w:line="360" w:lineRule="auto"/>
      </w:pPr>
      <w:r>
        <w:t>Sugerir a implementação de uma ferramenta onde seja possível solucionar transtornos recorrentes da ineficiência dos arquivos e métodos tradicionais como agendas não virtuais, trazendo mais conforto na relação outorgante outorgado, uma vez que o advogado terá aparato tecnológico para auxiliar seus clientes, com isso o nível de confiabilidade e preparo elevam e trazem mais segurança para que ambos os envolvidos se preparem e fiquem alerta para o 16 evento, para isso na utilização do sistema é necessário que o dispositivo móvel esteja conectado à internet e tenha espaço em sua memória para salvar as informações.</w:t>
      </w:r>
    </w:p>
    <w:p w14:paraId="35AF2481" w14:textId="57E24A9C" w:rsidR="00F24DF5" w:rsidRDefault="00000000">
      <w:pPr>
        <w:pStyle w:val="Ttulo1"/>
        <w:spacing w:line="360" w:lineRule="auto"/>
      </w:pPr>
      <w:bookmarkStart w:id="4" w:name="_Toc119164364"/>
      <w:r>
        <w:lastRenderedPageBreak/>
        <w:t>2</w:t>
      </w:r>
      <w:r>
        <w:tab/>
      </w:r>
      <w:r w:rsidR="00255A8F">
        <w:t>OBJETIVOS</w:t>
      </w:r>
      <w:bookmarkEnd w:id="4"/>
    </w:p>
    <w:p w14:paraId="1B53A382" w14:textId="2DD715AB" w:rsidR="00E77F94" w:rsidRDefault="000E6843" w:rsidP="00686057">
      <w:pPr>
        <w:spacing w:line="360" w:lineRule="auto"/>
      </w:pPr>
      <w:r>
        <w:t xml:space="preserve">• </w:t>
      </w:r>
      <w:r w:rsidR="00E77F94">
        <w:t>Criação de um site jurídico.</w:t>
      </w:r>
    </w:p>
    <w:p w14:paraId="39D75793" w14:textId="77777777" w:rsidR="000E6843" w:rsidRDefault="000E6843" w:rsidP="00686057">
      <w:pPr>
        <w:autoSpaceDE w:val="0"/>
        <w:spacing w:line="360" w:lineRule="auto"/>
      </w:pPr>
      <w:r>
        <w:t>• Buscar informação periodicamente em tempo hábil.</w:t>
      </w:r>
    </w:p>
    <w:p w14:paraId="15477979" w14:textId="77777777" w:rsidR="000E6843" w:rsidRDefault="000E6843" w:rsidP="00686057">
      <w:pPr>
        <w:autoSpaceDE w:val="0"/>
        <w:spacing w:line="360" w:lineRule="auto"/>
      </w:pPr>
      <w:r>
        <w:t>• Salvar informações retiradas dos bancos de dados no aparelho do usuário para não mais ser necessário acesso à internet para a finalidade da ferramenta</w:t>
      </w:r>
    </w:p>
    <w:p w14:paraId="720BCCFA" w14:textId="77777777" w:rsidR="000E6843" w:rsidRDefault="000E6843" w:rsidP="00686057">
      <w:pPr>
        <w:autoSpaceDE w:val="0"/>
        <w:spacing w:line="360" w:lineRule="auto"/>
      </w:pPr>
      <w:r>
        <w:t>• Automatizar o agendamento de todas as pautas do profissional</w:t>
      </w:r>
    </w:p>
    <w:p w14:paraId="49C39199" w14:textId="77777777" w:rsidR="000E6843" w:rsidRDefault="000E6843" w:rsidP="00686057">
      <w:pPr>
        <w:autoSpaceDE w:val="0"/>
        <w:spacing w:line="360" w:lineRule="auto"/>
      </w:pPr>
      <w:r>
        <w:t>• Escolha adequada dos horários e dias dos avisos de proximidade da audiência</w:t>
      </w:r>
    </w:p>
    <w:p w14:paraId="6EB5814E" w14:textId="77777777" w:rsidR="000E6843" w:rsidRDefault="000E6843" w:rsidP="00686057">
      <w:pPr>
        <w:autoSpaceDE w:val="0"/>
        <w:spacing w:line="360" w:lineRule="auto"/>
      </w:pPr>
      <w:r>
        <w:t xml:space="preserve">• Diminuição do estresse causado pela preocupação e acompanhamento paulatino das datas de audiência </w:t>
      </w:r>
    </w:p>
    <w:p w14:paraId="442E8EAA" w14:textId="77777777" w:rsidR="000E6843" w:rsidRDefault="000E6843" w:rsidP="00686057">
      <w:pPr>
        <w:autoSpaceDE w:val="0"/>
        <w:spacing w:line="360" w:lineRule="auto"/>
      </w:pPr>
      <w:r>
        <w:t xml:space="preserve">• Alerta padronizado do aplicativo </w:t>
      </w:r>
    </w:p>
    <w:p w14:paraId="4923D704" w14:textId="77777777" w:rsidR="000E6843" w:rsidRDefault="000E6843" w:rsidP="00686057">
      <w:pPr>
        <w:autoSpaceDE w:val="0"/>
        <w:spacing w:line="360" w:lineRule="auto"/>
      </w:pPr>
      <w:r>
        <w:t>• Possibilitar descobrisse a redução de custos com a implementação do projeto</w:t>
      </w:r>
    </w:p>
    <w:p w14:paraId="03687A77" w14:textId="386D561E" w:rsidR="000E6843" w:rsidRDefault="000E6843" w:rsidP="00686057">
      <w:pPr>
        <w:autoSpaceDE w:val="0"/>
        <w:spacing w:line="360" w:lineRule="auto"/>
      </w:pPr>
      <w:r>
        <w:t xml:space="preserve">• Projetar o aplicativo de forma que haja possibilidade de implementação de funcionalidades diversas do seu objetivo principal. </w:t>
      </w:r>
    </w:p>
    <w:p w14:paraId="345B0648" w14:textId="77777777" w:rsidR="00F24DF5" w:rsidRDefault="00F24DF5" w:rsidP="00686057">
      <w:pPr>
        <w:pBdr>
          <w:top w:val="nil"/>
          <w:left w:val="nil"/>
          <w:bottom w:val="nil"/>
          <w:right w:val="nil"/>
          <w:between w:val="nil"/>
        </w:pBdr>
        <w:spacing w:line="360" w:lineRule="auto"/>
        <w:ind w:firstLine="0"/>
        <w:rPr>
          <w:color w:val="000000"/>
          <w:sz w:val="22"/>
          <w:szCs w:val="22"/>
        </w:rPr>
      </w:pPr>
    </w:p>
    <w:p w14:paraId="230CC33D" w14:textId="0007C774" w:rsidR="00F24DF5" w:rsidRDefault="00000000">
      <w:pPr>
        <w:pStyle w:val="Ttulo1"/>
        <w:spacing w:line="360" w:lineRule="auto"/>
        <w:rPr>
          <w:sz w:val="22"/>
          <w:szCs w:val="22"/>
        </w:rPr>
      </w:pPr>
      <w:bookmarkStart w:id="5" w:name="_Toc119164365"/>
      <w:r>
        <w:lastRenderedPageBreak/>
        <w:t>3</w:t>
      </w:r>
      <w:r w:rsidR="00255A8F">
        <w:tab/>
        <w:t>METODOLOGIA</w:t>
      </w:r>
      <w:bookmarkEnd w:id="5"/>
    </w:p>
    <w:p w14:paraId="62BD94CB" w14:textId="4FF473E2" w:rsidR="000E6843" w:rsidRDefault="00000000" w:rsidP="00686057">
      <w:pPr>
        <w:pBdr>
          <w:top w:val="nil"/>
          <w:left w:val="nil"/>
          <w:bottom w:val="nil"/>
          <w:right w:val="nil"/>
          <w:between w:val="nil"/>
        </w:pBdr>
        <w:spacing w:line="360" w:lineRule="auto"/>
        <w:ind w:firstLine="0"/>
      </w:pPr>
      <w:r>
        <w:rPr>
          <w:b/>
          <w:color w:val="000000"/>
          <w:sz w:val="28"/>
          <w:szCs w:val="28"/>
        </w:rPr>
        <w:tab/>
      </w:r>
      <w:r w:rsidR="000E6843">
        <w:t xml:space="preserve">Segundo Fonseca (2002) metodologia “é o estudo sistemático da organização, das direções a serem percorridas com a finalidade de realizar uma pesquisa ou um estudo”. </w:t>
      </w:r>
    </w:p>
    <w:p w14:paraId="1E020936" w14:textId="77777777" w:rsidR="000E6843" w:rsidRDefault="000E6843" w:rsidP="00686057">
      <w:pPr>
        <w:spacing w:line="360" w:lineRule="auto"/>
      </w:pPr>
      <w:r>
        <w:t xml:space="preserve">De acordo com Tartuce (2006) apud </w:t>
      </w:r>
      <w:proofErr w:type="spellStart"/>
      <w:r>
        <w:t>Gerhardt</w:t>
      </w:r>
      <w:proofErr w:type="spellEnd"/>
      <w:r>
        <w:t xml:space="preserve"> e Silveira (2009), a metodologia basicamente é “um conjunto de dados iniciais e um sistema de operações, que de acordo com os objetivos predeterminados, devem ser dispostos adequadamente para formular conclusões”. </w:t>
      </w:r>
    </w:p>
    <w:p w14:paraId="4F2831CF" w14:textId="77777777" w:rsidR="000E6843" w:rsidRDefault="000E6843" w:rsidP="00686057">
      <w:pPr>
        <w:spacing w:line="360" w:lineRule="auto"/>
      </w:pPr>
      <w:r>
        <w:t>Gil (2007) afirma que pesquisa é o método cientifico de forma a descobrir algo através de artigos científicos, respostas para nossos problemas.</w:t>
      </w:r>
    </w:p>
    <w:p w14:paraId="7E122582" w14:textId="540BC031" w:rsidR="00F24DF5" w:rsidRDefault="000E6843" w:rsidP="00686057">
      <w:pPr>
        <w:pBdr>
          <w:top w:val="nil"/>
          <w:left w:val="nil"/>
          <w:bottom w:val="nil"/>
          <w:right w:val="nil"/>
          <w:between w:val="nil"/>
        </w:pBdr>
        <w:spacing w:line="360" w:lineRule="auto"/>
        <w:ind w:firstLine="0"/>
        <w:rPr>
          <w:b/>
          <w:color w:val="000000"/>
          <w:sz w:val="28"/>
          <w:szCs w:val="28"/>
        </w:rPr>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p>
    <w:p w14:paraId="1935DBCC" w14:textId="6A5A56ED" w:rsidR="00F24DF5" w:rsidRDefault="00000000">
      <w:pPr>
        <w:pStyle w:val="Ttulo1"/>
        <w:spacing w:line="360" w:lineRule="auto"/>
      </w:pPr>
      <w:bookmarkStart w:id="6" w:name="_Toc119164366"/>
      <w:r>
        <w:lastRenderedPageBreak/>
        <w:t xml:space="preserve">4 </w:t>
      </w:r>
      <w:r>
        <w:tab/>
      </w:r>
      <w:r w:rsidR="00255A8F">
        <w:t>REFERENCIAL TEÓRICO</w:t>
      </w:r>
      <w:bookmarkEnd w:id="6"/>
    </w:p>
    <w:p w14:paraId="1621291C" w14:textId="765656B3" w:rsidR="00BA0E38" w:rsidRPr="00686057" w:rsidRDefault="00E77F94" w:rsidP="00686057">
      <w:pPr>
        <w:spacing w:line="360" w:lineRule="auto"/>
        <w:ind w:firstLine="720"/>
      </w:pPr>
      <w:r w:rsidRPr="00686057">
        <w:t>Neste projeto iremos utilizar as linguagens de programação HTML, CSS, JAVA SCRIPT</w:t>
      </w:r>
      <w:r w:rsidR="00212738" w:rsidRPr="00686057">
        <w:t>, MySQL, PHP</w:t>
      </w:r>
      <w:r w:rsidR="00BA0E38" w:rsidRPr="00686057">
        <w:t>.</w:t>
      </w:r>
    </w:p>
    <w:p w14:paraId="197C8AFF" w14:textId="328332A5" w:rsidR="00BA0E38" w:rsidRPr="00686057" w:rsidRDefault="00BA0E38" w:rsidP="00686057">
      <w:pPr>
        <w:spacing w:line="360" w:lineRule="auto"/>
        <w:ind w:firstLine="720"/>
        <w:pPrChange w:id="7" w:author="aparecida.silva.ferreira@escola.pr.gov.br" w:date="2023-07-02T09:07:00Z">
          <w:pPr>
            <w:spacing w:line="360" w:lineRule="auto"/>
            <w:ind w:firstLine="0"/>
          </w:pPr>
        </w:pPrChange>
      </w:pPr>
      <w:commentRangeStart w:id="8"/>
      <w:proofErr w:type="spellStart"/>
      <w:r w:rsidRPr="00686057">
        <w:t>HMTL</w:t>
      </w:r>
      <w:commentRangeEnd w:id="8"/>
      <w:proofErr w:type="spellEnd"/>
      <w:r w:rsidR="00686057">
        <w:rPr>
          <w:rStyle w:val="Refdecomentrio"/>
        </w:rPr>
        <w:commentReference w:id="8"/>
      </w:r>
      <w:r w:rsidRPr="00686057">
        <w:t>: HTML (</w:t>
      </w:r>
      <w:proofErr w:type="spellStart"/>
      <w:r w:rsidRPr="00686057">
        <w:t>HyperText</w:t>
      </w:r>
      <w:proofErr w:type="spellEnd"/>
      <w:r w:rsidRPr="00686057">
        <w:t xml:space="preserve"> Markup </w:t>
      </w:r>
      <w:proofErr w:type="spellStart"/>
      <w:r w:rsidRPr="00686057">
        <w:t>Language</w:t>
      </w:r>
      <w:proofErr w:type="spellEnd"/>
      <w:r w:rsidRPr="00686057">
        <w:t>) é uma linguagem de marcação de hipertexto que foi criada por Tim Berners-Lee na CERN (</w:t>
      </w:r>
      <w:proofErr w:type="spellStart"/>
      <w:r w:rsidRPr="00686057">
        <w:t>European</w:t>
      </w:r>
      <w:proofErr w:type="spellEnd"/>
      <w:r w:rsidRPr="00686057">
        <w:t xml:space="preserve"> </w:t>
      </w:r>
      <w:proofErr w:type="spellStart"/>
      <w:r w:rsidRPr="00686057">
        <w:t>Council</w:t>
      </w:r>
      <w:proofErr w:type="spellEnd"/>
      <w:r w:rsidRPr="00686057">
        <w:t xml:space="preserve"> for Nuclear </w:t>
      </w:r>
      <w:proofErr w:type="spellStart"/>
      <w:r w:rsidRPr="00686057">
        <w:t>Research</w:t>
      </w:r>
      <w:proofErr w:type="spellEnd"/>
      <w:r w:rsidRPr="00686057">
        <w:t>) na Suíça no início da década de 1990. Ela foi desenvolvida para ser uma linguagem de marcação simples que pudesse ser usada para criar documentos e páginas web, e para permitir a comunicação entre cientistas de universidades diferentes.</w:t>
      </w:r>
    </w:p>
    <w:p w14:paraId="7441DB41" w14:textId="7BF24742" w:rsidR="00BA0E38" w:rsidRPr="00686057" w:rsidRDefault="00BA0E38" w:rsidP="00686057">
      <w:pPr>
        <w:spacing w:line="360" w:lineRule="auto"/>
        <w:ind w:firstLine="720"/>
        <w:pPrChange w:id="9" w:author="aparecida.silva.ferreira@escola.pr.gov.br" w:date="2023-07-02T09:07:00Z">
          <w:pPr>
            <w:spacing w:line="360" w:lineRule="auto"/>
            <w:ind w:firstLine="0"/>
          </w:pPr>
        </w:pPrChange>
      </w:pPr>
      <w:r w:rsidRPr="00686057">
        <w:t>O protocolo HTTP (</w:t>
      </w:r>
      <w:proofErr w:type="spellStart"/>
      <w:r w:rsidRPr="00686057">
        <w:t>HyperText</w:t>
      </w:r>
      <w:proofErr w:type="spellEnd"/>
      <w:r w:rsidRPr="00686057">
        <w:t xml:space="preserve"> </w:t>
      </w:r>
      <w:proofErr w:type="spellStart"/>
      <w:r w:rsidRPr="00686057">
        <w:t>Transfer</w:t>
      </w:r>
      <w:proofErr w:type="spellEnd"/>
      <w:r w:rsidRPr="00686057">
        <w:t xml:space="preserve"> </w:t>
      </w:r>
      <w:proofErr w:type="spellStart"/>
      <w:r w:rsidRPr="00686057">
        <w:t>Protocol</w:t>
      </w:r>
      <w:proofErr w:type="spellEnd"/>
      <w:r w:rsidRPr="00686057">
        <w:t>)</w:t>
      </w:r>
      <w:r w:rsidR="000E6843" w:rsidRPr="00686057">
        <w:t xml:space="preserve"> TORRES (2018),</w:t>
      </w:r>
      <w:r w:rsidRPr="00686057">
        <w:t xml:space="preserve"> foi criado na mesma época para permitir a transferência de dados entre sistemas de informação, e junto com o HTML, tornou possível a criação da World </w:t>
      </w:r>
      <w:proofErr w:type="spellStart"/>
      <w:r w:rsidRPr="00686057">
        <w:t>Wide</w:t>
      </w:r>
      <w:proofErr w:type="spellEnd"/>
      <w:r w:rsidRPr="00686057">
        <w:t xml:space="preserve"> Web (WWW), que é a rede mundial de computadores que usamos hoje.</w:t>
      </w:r>
    </w:p>
    <w:p w14:paraId="62FD4B51" w14:textId="712E9AB6" w:rsidR="00B64E69" w:rsidRPr="00686057" w:rsidDel="00686057" w:rsidRDefault="00B64E69" w:rsidP="00686057">
      <w:pPr>
        <w:spacing w:line="360" w:lineRule="auto"/>
        <w:ind w:firstLine="0"/>
        <w:rPr>
          <w:del w:id="10" w:author="aparecida.silva.ferreira@escola.pr.gov.br" w:date="2023-07-02T09:07:00Z"/>
        </w:rPr>
      </w:pPr>
    </w:p>
    <w:p w14:paraId="2A3F4A81" w14:textId="75B04F2A" w:rsidR="00B64E69" w:rsidRPr="00686057" w:rsidDel="00686057" w:rsidRDefault="00B64E69" w:rsidP="00686057">
      <w:pPr>
        <w:spacing w:line="360" w:lineRule="auto"/>
        <w:ind w:firstLine="0"/>
        <w:rPr>
          <w:del w:id="11" w:author="aparecida.silva.ferreira@escola.pr.gov.br" w:date="2023-07-02T09:08:00Z"/>
        </w:rPr>
      </w:pPr>
      <w:del w:id="12" w:author="aparecida.silva.ferreira@escola.pr.gov.br" w:date="2023-07-02T09:08:00Z">
        <w:r w:rsidRPr="00686057" w:rsidDel="00686057">
          <w:fldChar w:fldCharType="begin"/>
        </w:r>
        <w:r w:rsidRPr="00686057" w:rsidDel="00686057">
          <w:delInstrText xml:space="preserve"> ADDIN ZOTERO_BIBL {"uncited":[],"omitted":[],"custom":[]} CSL_BIBLIOGRAPHY </w:delInstrText>
        </w:r>
        <w:r w:rsidRPr="00686057" w:rsidDel="00686057">
          <w:fldChar w:fldCharType="separate"/>
        </w:r>
        <w:r w:rsidRPr="00686057" w:rsidDel="00686057">
          <w:delText xml:space="preserve">TORRES, V. M. HTML e seus Componentes. Revista Ada Lovelace, v. 2, p. 99–101, 20 dez. 2018. </w:delText>
        </w:r>
      </w:del>
    </w:p>
    <w:p w14:paraId="474952E1" w14:textId="2C64E0FD" w:rsidR="00B64E69" w:rsidRPr="00686057" w:rsidDel="00686057" w:rsidRDefault="00B64E69" w:rsidP="00686057">
      <w:pPr>
        <w:spacing w:line="360" w:lineRule="auto"/>
        <w:ind w:firstLine="0"/>
        <w:rPr>
          <w:del w:id="13" w:author="aparecida.silva.ferreira@escola.pr.gov.br" w:date="2023-07-02T09:08:00Z"/>
        </w:rPr>
      </w:pPr>
      <w:del w:id="14" w:author="aparecida.silva.ferreira@escola.pr.gov.br" w:date="2023-07-02T09:08:00Z">
        <w:r w:rsidRPr="00686057" w:rsidDel="00686057">
          <w:fldChar w:fldCharType="end"/>
        </w:r>
      </w:del>
    </w:p>
    <w:p w14:paraId="5DC63C61" w14:textId="6D638207" w:rsidR="00BA0E38" w:rsidRPr="00686057" w:rsidDel="00686057" w:rsidRDefault="00BA0E38" w:rsidP="00686057">
      <w:pPr>
        <w:spacing w:line="360" w:lineRule="auto"/>
        <w:ind w:firstLine="0"/>
        <w:rPr>
          <w:del w:id="15" w:author="aparecida.silva.ferreira@escola.pr.gov.br" w:date="2023-07-02T09:09:00Z"/>
        </w:rPr>
      </w:pPr>
    </w:p>
    <w:p w14:paraId="3881FA79" w14:textId="4A204393" w:rsidR="00FF775C" w:rsidRPr="00686057" w:rsidRDefault="00BA0E38" w:rsidP="00686057">
      <w:pPr>
        <w:spacing w:line="360" w:lineRule="auto"/>
        <w:ind w:firstLine="720"/>
        <w:pPrChange w:id="16" w:author="aparecida.silva.ferreira@escola.pr.gov.br" w:date="2023-07-02T09:09:00Z">
          <w:pPr>
            <w:spacing w:line="360" w:lineRule="auto"/>
            <w:ind w:firstLine="0"/>
          </w:pPr>
        </w:pPrChange>
      </w:pPr>
      <w:r w:rsidRPr="00686057">
        <w:t>CSS:</w:t>
      </w:r>
      <w:r w:rsidR="00666EB8" w:rsidRPr="00686057">
        <w:t xml:space="preserve"> </w:t>
      </w:r>
      <w:r w:rsidR="00FF775C" w:rsidRPr="00686057">
        <w:t xml:space="preserve">A atribuição </w:t>
      </w:r>
      <w:proofErr w:type="spellStart"/>
      <w:r w:rsidR="00FF775C" w:rsidRPr="00686057">
        <w:t>Css</w:t>
      </w:r>
      <w:proofErr w:type="spellEnd"/>
      <w:r w:rsidR="00FF775C" w:rsidRPr="00686057">
        <w:t xml:space="preserve"> é uma abreviação de </w:t>
      </w:r>
      <w:proofErr w:type="spellStart"/>
      <w:r w:rsidR="00FF775C" w:rsidRPr="00686057">
        <w:t>Cascading</w:t>
      </w:r>
      <w:proofErr w:type="spellEnd"/>
      <w:r w:rsidR="00FF775C" w:rsidRPr="00686057">
        <w:t xml:space="preserve"> Folhas de estilo". como o nome indica, CSS tem propriedades de "linguagem de folha de estilo"</w:t>
      </w:r>
      <w:r w:rsidR="00A05F80" w:rsidRPr="00686057">
        <w:t xml:space="preserve"> MIT (2021),</w:t>
      </w:r>
      <w:r w:rsidR="00FF775C" w:rsidRPr="00686057">
        <w:t xml:space="preserve"> o que significa linguagem programação usada para web design. CSS é a linguagem de programação usada para projetar uma página de site, usando CSS marcadores que conhecemos com Id e Class. Junto</w:t>
      </w:r>
    </w:p>
    <w:p w14:paraId="7EA66351" w14:textId="480FF529" w:rsidR="00FF775C" w:rsidRPr="00686057" w:rsidRDefault="00FF775C" w:rsidP="00686057">
      <w:pPr>
        <w:spacing w:line="360" w:lineRule="auto"/>
        <w:ind w:firstLine="0"/>
      </w:pPr>
      <w:r w:rsidRPr="00686057">
        <w:t xml:space="preserve">o mundo em desenvolvimento de programação e tecnologia, CSS não apenas usado em HTML e apenas </w:t>
      </w:r>
      <w:proofErr w:type="spellStart"/>
      <w:r w:rsidRPr="00686057">
        <w:t>XHTML</w:t>
      </w:r>
      <w:proofErr w:type="spellEnd"/>
      <w:r w:rsidRPr="00686057">
        <w:t>.</w:t>
      </w:r>
    </w:p>
    <w:p w14:paraId="6BC3CE9A" w14:textId="4CB0654C" w:rsidR="00FF775C" w:rsidRPr="00686057" w:rsidDel="00686057" w:rsidRDefault="00FF775C" w:rsidP="00686057">
      <w:pPr>
        <w:spacing w:line="360" w:lineRule="auto"/>
        <w:ind w:firstLine="0"/>
        <w:rPr>
          <w:del w:id="17" w:author="aparecida.silva.ferreira@escola.pr.gov.br" w:date="2023-07-02T09:08:00Z"/>
        </w:rPr>
      </w:pPr>
    </w:p>
    <w:p w14:paraId="2E719724" w14:textId="2209195A" w:rsidR="00FF775C" w:rsidRPr="00686057" w:rsidDel="00686057" w:rsidRDefault="00FF775C" w:rsidP="00686057">
      <w:pPr>
        <w:spacing w:line="360" w:lineRule="auto"/>
        <w:ind w:firstLine="0"/>
        <w:rPr>
          <w:del w:id="18" w:author="aparecida.silva.ferreira@escola.pr.gov.br" w:date="2023-07-02T09:08:00Z"/>
        </w:rPr>
      </w:pPr>
      <w:del w:id="19" w:author="aparecida.silva.ferreira@escola.pr.gov.br" w:date="2023-07-02T09:08:00Z">
        <w:r w:rsidRPr="00686057" w:rsidDel="00686057">
          <w:rPr>
            <w:lang w:val="en-US"/>
            <w:rPrChange w:id="20" w:author="aparecida.silva.ferreira@escola.pr.gov.br" w:date="2023-07-02T09:03:00Z">
              <w:rPr>
                <w:sz w:val="22"/>
              </w:rPr>
            </w:rPrChange>
          </w:rPr>
          <w:delText xml:space="preserve">MIT, U. G. S., S. ST,. </w:delText>
        </w:r>
        <w:r w:rsidRPr="00686057" w:rsidDel="00686057">
          <w:rPr>
            <w:lang w:val="en-US"/>
            <w:rPrChange w:id="21" w:author="aparecida.silva.ferreira@escola.pr.gov.br" w:date="2023-07-02T09:03:00Z">
              <w:rPr>
                <w:b/>
                <w:bCs/>
                <w:sz w:val="22"/>
              </w:rPr>
            </w:rPrChange>
          </w:rPr>
          <w:delText>Tutorial Cascading Style Sheets (CSS)</w:delText>
        </w:r>
        <w:r w:rsidRPr="00686057" w:rsidDel="00686057">
          <w:rPr>
            <w:lang w:val="en-US"/>
            <w:rPrChange w:id="22" w:author="aparecida.silva.ferreira@escola.pr.gov.br" w:date="2023-07-02T09:03:00Z">
              <w:rPr>
                <w:sz w:val="22"/>
              </w:rPr>
            </w:rPrChange>
          </w:rPr>
          <w:delText xml:space="preserve">. </w:delText>
        </w:r>
        <w:r w:rsidRPr="00686057" w:rsidDel="00686057">
          <w:delText>[s.l.] Media Sains Indonesia, 2021.</w:delText>
        </w:r>
      </w:del>
    </w:p>
    <w:p w14:paraId="5A878281" w14:textId="182C2969" w:rsidR="00B64E69" w:rsidRPr="00686057" w:rsidDel="00686057" w:rsidRDefault="00666EB8" w:rsidP="00686057">
      <w:pPr>
        <w:spacing w:line="360" w:lineRule="auto"/>
        <w:ind w:firstLine="720"/>
        <w:rPr>
          <w:del w:id="23" w:author="aparecida.silva.ferreira@escola.pr.gov.br" w:date="2023-07-02T09:09:00Z"/>
        </w:rPr>
        <w:pPrChange w:id="24" w:author="aparecida.silva.ferreira@escola.pr.gov.br" w:date="2023-07-02T09:08:00Z">
          <w:pPr>
            <w:spacing w:line="360" w:lineRule="auto"/>
            <w:ind w:firstLine="0"/>
          </w:pPr>
        </w:pPrChange>
      </w:pPr>
      <w:del w:id="25" w:author="aparecida.silva.ferreira@escola.pr.gov.br" w:date="2023-07-02T09:08:00Z">
        <w:r w:rsidRPr="00686057" w:rsidDel="00686057">
          <w:br/>
        </w:r>
        <w:r w:rsidRPr="00686057" w:rsidDel="00686057">
          <w:br/>
        </w:r>
      </w:del>
      <w:r w:rsidRPr="00686057">
        <w:t xml:space="preserve">JAVA SCRIPT: </w:t>
      </w:r>
      <w:proofErr w:type="spellStart"/>
      <w:r w:rsidR="00B64E69" w:rsidRPr="00686057">
        <w:t>JavaScript</w:t>
      </w:r>
      <w:proofErr w:type="spellEnd"/>
      <w:r w:rsidR="00B64E69" w:rsidRPr="00686057">
        <w:t xml:space="preserve"> é a linguagem de programação da web e é amplamente utilizada em sites modernos. Todos os navegadores modernos possuem interpretadores </w:t>
      </w:r>
      <w:proofErr w:type="spellStart"/>
      <w:r w:rsidR="00B64E69" w:rsidRPr="00686057">
        <w:t>JavaScript</w:t>
      </w:r>
      <w:proofErr w:type="spellEnd"/>
      <w:r w:rsidR="00B64E69" w:rsidRPr="00686057">
        <w:t>, o que a torna a linguagem de programação mais presente na história. É parte da tríade de tecnologias essenciais para desenvolvedores web, juntamente com HTML (especificação de conteúdo) e CSS (especificação de apresentação).</w:t>
      </w:r>
      <w:ins w:id="26" w:author="aparecida.silva.ferreira@escola.pr.gov.br" w:date="2023-07-02T09:09:00Z">
        <w:r w:rsidR="00686057">
          <w:t xml:space="preserve"> </w:t>
        </w:r>
      </w:ins>
    </w:p>
    <w:p w14:paraId="5998983C" w14:textId="38A0C3BF" w:rsidR="00B64E69" w:rsidRPr="00686057" w:rsidDel="00686057" w:rsidRDefault="00B64E69" w:rsidP="00686057">
      <w:pPr>
        <w:spacing w:line="360" w:lineRule="auto"/>
        <w:ind w:firstLine="720"/>
        <w:rPr>
          <w:del w:id="27" w:author="aparecida.silva.ferreira@escola.pr.gov.br" w:date="2023-07-02T09:09:00Z"/>
        </w:rPr>
        <w:pPrChange w:id="28" w:author="aparecida.silva.ferreira@escola.pr.gov.br" w:date="2023-07-02T09:09:00Z">
          <w:pPr>
            <w:spacing w:line="360" w:lineRule="auto"/>
            <w:ind w:firstLine="0"/>
          </w:pPr>
        </w:pPrChange>
      </w:pPr>
      <w:proofErr w:type="spellStart"/>
      <w:r w:rsidRPr="00686057">
        <w:t>JavaScript</w:t>
      </w:r>
      <w:proofErr w:type="spellEnd"/>
      <w:r w:rsidRPr="00686057">
        <w:t xml:space="preserve"> é uma linguagem de alto nível, dinâmica, interpretada e não </w:t>
      </w:r>
      <w:proofErr w:type="spellStart"/>
      <w:r w:rsidRPr="00686057">
        <w:t>tipada</w:t>
      </w:r>
      <w:proofErr w:type="spellEnd"/>
      <w:r w:rsidRPr="00686057">
        <w:t xml:space="preserve">. Ela é conveniente para estilos de programação orientados a objetos e funcionais. Sua sintaxe foi derivada de Java, com influências das funções de primeira classe de </w:t>
      </w:r>
      <w:proofErr w:type="spellStart"/>
      <w:r w:rsidRPr="00686057">
        <w:t>Scheme</w:t>
      </w:r>
      <w:proofErr w:type="spellEnd"/>
      <w:r w:rsidRPr="00686057">
        <w:t xml:space="preserve"> e da herança baseada em protótipos de Self.</w:t>
      </w:r>
      <w:ins w:id="29" w:author="aparecida.silva.ferreira@escola.pr.gov.br" w:date="2023-07-02T09:09:00Z">
        <w:r w:rsidR="00686057">
          <w:t xml:space="preserve"> </w:t>
        </w:r>
      </w:ins>
    </w:p>
    <w:p w14:paraId="1AA95F02" w14:textId="48F6AE69" w:rsidR="00B64E69" w:rsidRPr="00686057" w:rsidDel="00686057" w:rsidRDefault="00B64E69" w:rsidP="00686057">
      <w:pPr>
        <w:spacing w:line="360" w:lineRule="auto"/>
        <w:ind w:firstLine="0"/>
        <w:rPr>
          <w:del w:id="30" w:author="aparecida.silva.ferreira@escola.pr.gov.br" w:date="2023-07-02T09:09:00Z"/>
        </w:rPr>
      </w:pPr>
      <w:r w:rsidRPr="00686057">
        <w:t>Embora o nome "</w:t>
      </w:r>
      <w:proofErr w:type="spellStart"/>
      <w:r w:rsidRPr="00686057">
        <w:t>JavaScript</w:t>
      </w:r>
      <w:proofErr w:type="spellEnd"/>
      <w:r w:rsidRPr="00686057">
        <w:t xml:space="preserve">" seja semelhante a Java, as duas linguagens são distintas. </w:t>
      </w:r>
      <w:proofErr w:type="spellStart"/>
      <w:r w:rsidRPr="00686057">
        <w:t>JavaScript</w:t>
      </w:r>
      <w:proofErr w:type="spellEnd"/>
      <w:r w:rsidRPr="00686057">
        <w:t xml:space="preserve"> evoluiu além de suas origens como linguagem de script e se tornou uma linguagem robusta e eficiente. Não é necessário conhecimento prévio em Java, </w:t>
      </w:r>
      <w:proofErr w:type="spellStart"/>
      <w:r w:rsidRPr="00686057">
        <w:t>Scheme</w:t>
      </w:r>
      <w:proofErr w:type="spellEnd"/>
      <w:r w:rsidRPr="00686057">
        <w:t xml:space="preserve"> ou Self </w:t>
      </w:r>
      <w:r w:rsidRPr="00686057">
        <w:lastRenderedPageBreak/>
        <w:t xml:space="preserve">para aprender e utilizar </w:t>
      </w:r>
      <w:proofErr w:type="spellStart"/>
      <w:r w:rsidRPr="00686057">
        <w:t>JavaScript</w:t>
      </w:r>
      <w:proofErr w:type="spellEnd"/>
      <w:r w:rsidRPr="00686057">
        <w:t>.</w:t>
      </w:r>
      <w:ins w:id="31" w:author="aparecida.silva.ferreira@escola.pr.gov.br" w:date="2023-07-02T09:09:00Z">
        <w:r w:rsidR="00686057">
          <w:t xml:space="preserve"> </w:t>
        </w:r>
      </w:ins>
    </w:p>
    <w:p w14:paraId="46914250" w14:textId="5ACBDA6C" w:rsidR="00BA0E38" w:rsidRPr="00686057" w:rsidRDefault="00B64E69" w:rsidP="00686057">
      <w:pPr>
        <w:spacing w:line="360" w:lineRule="auto"/>
        <w:ind w:firstLine="0"/>
      </w:pPr>
      <w:r w:rsidRPr="00686057">
        <w:t>A versão mais recente da linguagem (ES2021 ou ES12) introduziu novos recursos para o</w:t>
      </w:r>
      <w:r w:rsidR="0044078C" w:rsidRPr="00686057">
        <w:t xml:space="preserve"> </w:t>
      </w:r>
      <w:r w:rsidRPr="00686057">
        <w:t xml:space="preserve">desenvolvimento de software em grande escala. </w:t>
      </w:r>
      <w:proofErr w:type="spellStart"/>
      <w:r w:rsidRPr="00686057">
        <w:t>JavaScript</w:t>
      </w:r>
      <w:proofErr w:type="spellEnd"/>
      <w:r w:rsidRPr="00686057">
        <w:t xml:space="preserve"> está presente em uma variedade de dispositivos</w:t>
      </w:r>
      <w:r w:rsidR="00A05F80" w:rsidRPr="00686057">
        <w:t xml:space="preserve"> FLANAGAN (2004)</w:t>
      </w:r>
      <w:r w:rsidRPr="00686057">
        <w:t>, desde computadores de mesa até consoles de jogos, tablets e smartphones.</w:t>
      </w:r>
    </w:p>
    <w:p w14:paraId="76F62E39" w14:textId="37DC8348" w:rsidR="00A05F80" w:rsidRPr="00686057" w:rsidDel="00686057" w:rsidRDefault="00686057" w:rsidP="00686057">
      <w:pPr>
        <w:spacing w:line="360" w:lineRule="auto"/>
        <w:ind w:firstLine="0"/>
        <w:rPr>
          <w:del w:id="32" w:author="aparecida.silva.ferreira@escola.pr.gov.br" w:date="2023-07-02T09:09:00Z"/>
        </w:rPr>
      </w:pPr>
      <w:ins w:id="33" w:author="aparecida.silva.ferreira@escola.pr.gov.br" w:date="2023-07-02T09:10:00Z">
        <w:r>
          <w:tab/>
        </w:r>
      </w:ins>
    </w:p>
    <w:p w14:paraId="40775931" w14:textId="776279B8" w:rsidR="00B64E69" w:rsidRPr="00686057" w:rsidDel="00686057" w:rsidRDefault="00A05F80" w:rsidP="00686057">
      <w:pPr>
        <w:spacing w:line="360" w:lineRule="auto"/>
        <w:ind w:firstLine="0"/>
        <w:rPr>
          <w:del w:id="34" w:author="aparecida.silva.ferreira@escola.pr.gov.br" w:date="2023-07-02T09:09:00Z"/>
        </w:rPr>
      </w:pPr>
      <w:del w:id="35" w:author="aparecida.silva.ferreira@escola.pr.gov.br" w:date="2023-07-02T09:09:00Z">
        <w:r w:rsidRPr="00686057" w:rsidDel="00686057">
          <w:delText>FLANAGAN, David. JavaScript: o guia definitivo. Bookman Editora, 2004.</w:delText>
        </w:r>
      </w:del>
    </w:p>
    <w:p w14:paraId="1B69174B" w14:textId="263B95BF" w:rsidR="00A05F80" w:rsidRPr="00686057" w:rsidDel="00686057" w:rsidRDefault="00A05F80" w:rsidP="00686057">
      <w:pPr>
        <w:spacing w:line="360" w:lineRule="auto"/>
        <w:ind w:firstLine="0"/>
        <w:rPr>
          <w:del w:id="36" w:author="aparecida.silva.ferreira@escola.pr.gov.br" w:date="2023-07-02T09:09:00Z"/>
        </w:rPr>
      </w:pPr>
    </w:p>
    <w:p w14:paraId="3B1C9220" w14:textId="77777777" w:rsidR="0044078C" w:rsidRPr="00686057" w:rsidRDefault="00B64E69" w:rsidP="00686057">
      <w:pPr>
        <w:spacing w:line="360" w:lineRule="auto"/>
        <w:ind w:firstLine="0"/>
      </w:pPr>
      <w:r w:rsidRPr="00686057">
        <w:t xml:space="preserve">MySQL: </w:t>
      </w:r>
      <w:r w:rsidR="0044078C" w:rsidRPr="00686057">
        <w:t>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14:paraId="78715B62" w14:textId="4EAAB2F8" w:rsidR="00B64E69" w:rsidRPr="00686057" w:rsidRDefault="0044078C" w:rsidP="00686057">
      <w:pPr>
        <w:spacing w:line="360" w:lineRule="auto"/>
        <w:ind w:firstLine="720"/>
        <w:pPrChange w:id="37" w:author="aparecida.silva.ferreira@escola.pr.gov.br" w:date="2023-07-02T09:09:00Z">
          <w:pPr>
            <w:spacing w:line="360" w:lineRule="auto"/>
            <w:ind w:firstLine="0"/>
          </w:pPr>
        </w:pPrChange>
      </w:pPr>
      <w:r w:rsidRPr="00686057">
        <w:t>O MySQL é um banco de dados completo</w:t>
      </w:r>
      <w:r w:rsidR="00A05F80" w:rsidRPr="00686057">
        <w:t xml:space="preserve"> MILANI (2007)</w:t>
      </w:r>
      <w:r w:rsidRPr="00686057">
        <w:t>,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14:paraId="0604AB22" w14:textId="01839004" w:rsidR="0044078C" w:rsidRPr="00686057" w:rsidDel="00686057" w:rsidRDefault="0044078C" w:rsidP="00686057">
      <w:pPr>
        <w:spacing w:line="360" w:lineRule="auto"/>
        <w:ind w:firstLine="0"/>
        <w:rPr>
          <w:del w:id="38" w:author="aparecida.silva.ferreira@escola.pr.gov.br" w:date="2023-07-02T09:10:00Z"/>
        </w:rPr>
      </w:pPr>
    </w:p>
    <w:p w14:paraId="375D76A5" w14:textId="70B573A4" w:rsidR="0044078C" w:rsidRPr="00686057" w:rsidDel="00686057" w:rsidRDefault="0044078C" w:rsidP="00686057">
      <w:pPr>
        <w:spacing w:line="360" w:lineRule="auto"/>
        <w:ind w:firstLine="0"/>
        <w:rPr>
          <w:del w:id="39" w:author="aparecida.silva.ferreira@escola.pr.gov.br" w:date="2023-07-02T09:10:00Z"/>
        </w:rPr>
      </w:pPr>
      <w:del w:id="40" w:author="aparecida.silva.ferreira@escola.pr.gov.br" w:date="2023-07-02T09:10:00Z">
        <w:r w:rsidRPr="00686057" w:rsidDel="00686057">
          <w:delText>MILANI, A. MySQL - Guia do Programador. [s.l.] Novatec Editora, 2007.</w:delText>
        </w:r>
      </w:del>
    </w:p>
    <w:p w14:paraId="0B37D310" w14:textId="0D63F0C8" w:rsidR="0044078C" w:rsidRPr="00686057" w:rsidDel="00686057" w:rsidRDefault="0044078C" w:rsidP="00686057">
      <w:pPr>
        <w:spacing w:line="360" w:lineRule="auto"/>
        <w:ind w:firstLine="0"/>
        <w:rPr>
          <w:del w:id="41" w:author="aparecida.silva.ferreira@escola.pr.gov.br" w:date="2023-07-02T09:10:00Z"/>
        </w:rPr>
      </w:pPr>
    </w:p>
    <w:p w14:paraId="3E6D8BC5" w14:textId="5B48788C" w:rsidR="0044078C" w:rsidRPr="00686057" w:rsidDel="00686057" w:rsidRDefault="0044078C" w:rsidP="00686057">
      <w:pPr>
        <w:spacing w:line="360" w:lineRule="auto"/>
        <w:ind w:firstLine="720"/>
        <w:rPr>
          <w:del w:id="42" w:author="aparecida.silva.ferreira@escola.pr.gov.br" w:date="2023-07-02T09:10:00Z"/>
        </w:rPr>
        <w:pPrChange w:id="43" w:author="aparecida.silva.ferreira@escola.pr.gov.br" w:date="2023-07-02T09:10:00Z">
          <w:pPr>
            <w:spacing w:line="360" w:lineRule="auto"/>
            <w:ind w:firstLine="0"/>
          </w:pPr>
        </w:pPrChange>
      </w:pPr>
      <w:r w:rsidRPr="00686057">
        <w:t xml:space="preserve">PHP: O PHP (inicialmente chamado de </w:t>
      </w:r>
      <w:proofErr w:type="spellStart"/>
      <w:r w:rsidRPr="00686057">
        <w:t>Personal</w:t>
      </w:r>
      <w:proofErr w:type="spellEnd"/>
      <w:r w:rsidRPr="00686057">
        <w:t xml:space="preserve"> Home Page Tools) </w:t>
      </w:r>
      <w:proofErr w:type="spellStart"/>
      <w:r w:rsidR="00A05F80" w:rsidRPr="00686057">
        <w:t>DALL’OGLIO</w:t>
      </w:r>
      <w:proofErr w:type="spellEnd"/>
      <w:r w:rsidR="00A05F80" w:rsidRPr="00686057">
        <w:t xml:space="preserve"> (2015), </w:t>
      </w:r>
      <w:r w:rsidRPr="00686057">
        <w:t xml:space="preserve">é uma linguagem de programação criada por </w:t>
      </w:r>
      <w:proofErr w:type="spellStart"/>
      <w:r w:rsidRPr="00686057">
        <w:t>Rasmus</w:t>
      </w:r>
      <w:proofErr w:type="spellEnd"/>
      <w:r w:rsidRPr="00686057">
        <w:t xml:space="preserve"> </w:t>
      </w:r>
      <w:proofErr w:type="spellStart"/>
      <w:r w:rsidRPr="00686057">
        <w:t>Lerdorf</w:t>
      </w:r>
      <w:proofErr w:type="spellEnd"/>
      <w:r w:rsidRPr="00686057">
        <w:t xml:space="preserve"> no outono de 1994. Inicialmente, consistia em um conjunto de scripts em linguagem C, utilizados por </w:t>
      </w:r>
      <w:proofErr w:type="spellStart"/>
      <w:r w:rsidRPr="00686057">
        <w:t>Lerdorf</w:t>
      </w:r>
      <w:proofErr w:type="spellEnd"/>
      <w:r w:rsidRPr="00686057">
        <w:t xml:space="preserve"> para monitorar o acesso ao seu currículo online. Com o tempo, mais pessoas começaram a utilizar o PHP, e </w:t>
      </w:r>
      <w:proofErr w:type="spellStart"/>
      <w:r w:rsidRPr="00686057">
        <w:t>Lerdorf</w:t>
      </w:r>
      <w:proofErr w:type="spellEnd"/>
      <w:r w:rsidRPr="00686057">
        <w:t xml:space="preserve"> adicionou recursos como interação com bancos de dados. Em 1995, o código-fonte do PHP foi liberado e mais desenvolvedores se juntaram ao projeto. Por um breve período, o PHP foi chamado de FI (</w:t>
      </w:r>
      <w:proofErr w:type="spellStart"/>
      <w:r w:rsidRPr="00686057">
        <w:t>Forms</w:t>
      </w:r>
      <w:proofErr w:type="spellEnd"/>
      <w:r w:rsidRPr="00686057">
        <w:t xml:space="preserve"> </w:t>
      </w:r>
      <w:proofErr w:type="spellStart"/>
      <w:r w:rsidRPr="00686057">
        <w:t>Interpreter</w:t>
      </w:r>
      <w:proofErr w:type="spellEnd"/>
      <w:r w:rsidRPr="00686057">
        <w:t>).</w:t>
      </w:r>
      <w:ins w:id="44" w:author="aparecida.silva.ferreira@escola.pr.gov.br" w:date="2023-07-02T09:10:00Z">
        <w:r w:rsidR="00686057">
          <w:t xml:space="preserve"> </w:t>
        </w:r>
      </w:ins>
    </w:p>
    <w:p w14:paraId="5D869E94" w14:textId="77777777" w:rsidR="0044078C" w:rsidRPr="00686057" w:rsidRDefault="0044078C" w:rsidP="00686057">
      <w:pPr>
        <w:spacing w:line="360" w:lineRule="auto"/>
        <w:ind w:firstLine="720"/>
        <w:pPrChange w:id="45" w:author="aparecida.silva.ferreira@escola.pr.gov.br" w:date="2023-07-02T09:10:00Z">
          <w:pPr>
            <w:spacing w:line="360" w:lineRule="auto"/>
            <w:ind w:firstLine="0"/>
          </w:pPr>
        </w:pPrChange>
      </w:pPr>
      <w:r w:rsidRPr="00686057">
        <w:t xml:space="preserve">O PHP passou por várias reescritas ao longo do tempo. Uma segunda versão, chamada PHP/FI 2, foi lançada em novembro de 1997. Nessa época, aproximadamente 1% da internet já utilizava o PHP. Em 1998, Andi </w:t>
      </w:r>
      <w:proofErr w:type="spellStart"/>
      <w:r w:rsidRPr="00686057">
        <w:t>Gutmans</w:t>
      </w:r>
      <w:proofErr w:type="spellEnd"/>
      <w:r w:rsidRPr="00686057">
        <w:t xml:space="preserve"> e Zeev </w:t>
      </w:r>
      <w:proofErr w:type="spellStart"/>
      <w:r w:rsidRPr="00686057">
        <w:t>Suraski</w:t>
      </w:r>
      <w:proofErr w:type="spellEnd"/>
      <w:r w:rsidRPr="00686057">
        <w:t xml:space="preserve">, estudantes que utilizavam o PHP em um projeto acadêmico, uniram-se a </w:t>
      </w:r>
      <w:proofErr w:type="spellStart"/>
      <w:r w:rsidRPr="00686057">
        <w:t>Lerdorf</w:t>
      </w:r>
      <w:proofErr w:type="spellEnd"/>
      <w:r w:rsidRPr="00686057">
        <w:t xml:space="preserve"> para aprimorar a linguagem. Eles reescreveram todo o código-fonte e lançaram o PHP 3 em junho de 1998. O PHP 3 trouxe recursos como extensibilidade, conexão com bancos de dados, suporte a orientação a objetos e uma nova API.</w:t>
      </w:r>
    </w:p>
    <w:p w14:paraId="60E5DAF3" w14:textId="4BF7CB9C" w:rsidR="0044078C" w:rsidRPr="00686057" w:rsidDel="00686057" w:rsidRDefault="0044078C" w:rsidP="00686057">
      <w:pPr>
        <w:spacing w:line="360" w:lineRule="auto"/>
        <w:ind w:firstLine="0"/>
        <w:rPr>
          <w:del w:id="46" w:author="aparecida.silva.ferreira@escola.pr.gov.br" w:date="2023-07-02T09:10:00Z"/>
        </w:rPr>
      </w:pPr>
      <w:r w:rsidRPr="00686057">
        <w:t xml:space="preserve">Em 2000, o PHP 4 foi lançado, baseado no </w:t>
      </w:r>
      <w:proofErr w:type="spellStart"/>
      <w:r w:rsidRPr="00686057">
        <w:t>Zend</w:t>
      </w:r>
      <w:proofErr w:type="spellEnd"/>
      <w:r w:rsidRPr="00686057">
        <w:t xml:space="preserve"> </w:t>
      </w:r>
      <w:proofErr w:type="spellStart"/>
      <w:r w:rsidRPr="00686057">
        <w:t>Engine</w:t>
      </w:r>
      <w:proofErr w:type="spellEnd"/>
      <w:r w:rsidRPr="00686057">
        <w:t xml:space="preserve">, um novo mecanismo de processamento criado por Zeev e Andi para melhorar o desempenho e a modularidade </w:t>
      </w:r>
      <w:r w:rsidRPr="00686057">
        <w:lastRenderedPageBreak/>
        <w:t xml:space="preserve">do PHP. O PHP 4 trouxe melhorias, como seções e suporte a diferentes servidores web, e permitia ser utilizado como linguagem para </w:t>
      </w:r>
      <w:proofErr w:type="spellStart"/>
      <w:r w:rsidRPr="00686057">
        <w:t>shell</w:t>
      </w:r>
      <w:proofErr w:type="spellEnd"/>
      <w:r w:rsidRPr="00686057">
        <w:t xml:space="preserve"> script.</w:t>
      </w:r>
      <w:ins w:id="47" w:author="aparecida.silva.ferreira@escola.pr.gov.br" w:date="2023-07-02T09:10:00Z">
        <w:r w:rsidR="00686057">
          <w:t xml:space="preserve"> </w:t>
        </w:r>
      </w:ins>
    </w:p>
    <w:p w14:paraId="21C5B2F6" w14:textId="38E94987" w:rsidR="0044078C" w:rsidRPr="00686057" w:rsidRDefault="0044078C" w:rsidP="00686057">
      <w:pPr>
        <w:spacing w:line="360" w:lineRule="auto"/>
        <w:ind w:firstLine="0"/>
      </w:pPr>
      <w:r w:rsidRPr="00686057">
        <w:t>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14:paraId="64A7AC34" w14:textId="231309CF" w:rsidR="0044078C" w:rsidRPr="00686057" w:rsidDel="00686057" w:rsidRDefault="0044078C" w:rsidP="00686057">
      <w:pPr>
        <w:spacing w:line="360" w:lineRule="auto"/>
        <w:ind w:firstLine="0"/>
        <w:rPr>
          <w:del w:id="48" w:author="aparecida.silva.ferreira@escola.pr.gov.br" w:date="2023-07-02T09:10:00Z"/>
        </w:rPr>
      </w:pPr>
    </w:p>
    <w:p w14:paraId="2A9395B9" w14:textId="482FEB7D" w:rsidR="0044078C" w:rsidRPr="00686057" w:rsidDel="00686057" w:rsidRDefault="0044078C" w:rsidP="00686057">
      <w:pPr>
        <w:spacing w:line="360" w:lineRule="auto"/>
        <w:ind w:firstLine="0"/>
        <w:rPr>
          <w:del w:id="49" w:author="aparecida.silva.ferreira@escola.pr.gov.br" w:date="2023-07-02T09:10:00Z"/>
        </w:rPr>
      </w:pPr>
      <w:del w:id="50" w:author="aparecida.silva.ferreira@escola.pr.gov.br" w:date="2023-07-02T09:10:00Z">
        <w:r w:rsidRPr="00686057" w:rsidDel="00686057">
          <w:delText>DALL’OGLIO, P. PHP Programando com Orientação a Objetos 3a Edição. [s.l.] Novatec Editora, 2015.</w:delText>
        </w:r>
      </w:del>
    </w:p>
    <w:p w14:paraId="6268ABCB" w14:textId="77777777" w:rsidR="00F24DF5" w:rsidRDefault="00000000">
      <w:pPr>
        <w:pStyle w:val="Ttulo1"/>
        <w:spacing w:line="360" w:lineRule="auto"/>
        <w:rPr>
          <w:sz w:val="38"/>
          <w:szCs w:val="38"/>
        </w:rPr>
      </w:pPr>
      <w:bookmarkStart w:id="51" w:name="_Toc119164367"/>
      <w:r>
        <w:lastRenderedPageBreak/>
        <w:t xml:space="preserve">5 DOCUMENTAÇÃO </w:t>
      </w:r>
      <w:r>
        <w:rPr>
          <w:sz w:val="38"/>
          <w:szCs w:val="38"/>
        </w:rPr>
        <w:t>do projeto</w:t>
      </w:r>
      <w:bookmarkEnd w:id="51"/>
    </w:p>
    <w:p w14:paraId="6A1DD21F" w14:textId="5F4AECC7" w:rsidR="000C00B1" w:rsidDel="00686057" w:rsidRDefault="000C00B1" w:rsidP="00686057">
      <w:pPr>
        <w:spacing w:line="360" w:lineRule="auto"/>
        <w:ind w:firstLine="0"/>
        <w:rPr>
          <w:del w:id="52" w:author="aparecida.silva.ferreira@escola.pr.gov.br" w:date="2023-07-02T09:10:00Z"/>
          <w:b/>
          <w:color w:val="000000" w:themeColor="text1"/>
        </w:rPr>
        <w:pPrChange w:id="53" w:author="aparecida.silva.ferreira@escola.pr.gov.br" w:date="2023-07-02T09:11:00Z">
          <w:pPr>
            <w:ind w:firstLine="0"/>
          </w:pPr>
        </w:pPrChange>
      </w:pPr>
    </w:p>
    <w:p w14:paraId="04E50044" w14:textId="21B5FCE5" w:rsidR="000C00B1" w:rsidRDefault="000C00B1" w:rsidP="00686057">
      <w:pPr>
        <w:spacing w:line="360" w:lineRule="auto"/>
        <w:ind w:firstLine="0"/>
        <w:rPr>
          <w:b/>
          <w:color w:val="000000" w:themeColor="text1"/>
        </w:rPr>
        <w:pPrChange w:id="54" w:author="aparecida.silva.ferreira@escola.pr.gov.br" w:date="2023-07-02T09:11:00Z">
          <w:pPr>
            <w:ind w:firstLine="0"/>
          </w:pPr>
        </w:pPrChange>
      </w:pPr>
      <w:r w:rsidRPr="000C00B1">
        <w:rPr>
          <w:b/>
          <w:color w:val="000000" w:themeColor="text1"/>
        </w:rPr>
        <w:t>Ciclo de Vida</w:t>
      </w:r>
      <w:r>
        <w:rPr>
          <w:b/>
          <w:color w:val="000000" w:themeColor="text1"/>
        </w:rPr>
        <w:t xml:space="preserve">: </w:t>
      </w:r>
      <w:r w:rsidR="007A44DD" w:rsidRPr="007A44DD">
        <w:rPr>
          <w:bCs/>
          <w:color w:val="000000" w:themeColor="text1"/>
        </w:rPr>
        <w:t>O termo "ciclo de vida do sistema" descreve as várias fases pelas quais um sistema passa à medida que se desenvolve, desde a concepção até a desativação. Embora possam ocorrer de forma iterativa e interativa em metodologias mais contemporâneas, como a engenharia de software ágil, essas etapas são normalmente organizadas em uma ordem sequencial.</w:t>
      </w:r>
    </w:p>
    <w:p w14:paraId="3D569631" w14:textId="5F21EE78" w:rsidR="000C00B1" w:rsidRDefault="000C00B1">
      <w:pPr>
        <w:ind w:firstLine="0"/>
        <w:rPr>
          <w:ins w:id="55" w:author="aparecida.silva.ferreira@escola.pr.gov.br" w:date="2023-07-02T09:11:00Z"/>
          <w:b/>
          <w:color w:val="000000" w:themeColor="text1"/>
        </w:rPr>
      </w:pPr>
      <w:r>
        <w:rPr>
          <w:noProof/>
        </w:rPr>
        <w:drawing>
          <wp:inline distT="0" distB="0" distL="0" distR="0" wp14:anchorId="33C66788" wp14:editId="5D7EA27F">
            <wp:extent cx="5361940" cy="5857875"/>
            <wp:effectExtent l="0" t="0" r="0" b="9525"/>
            <wp:docPr id="1664312268" name="Figura1"/>
            <wp:cNvGraphicFramePr/>
            <a:graphic xmlns:a="http://schemas.openxmlformats.org/drawingml/2006/main">
              <a:graphicData uri="http://schemas.openxmlformats.org/drawingml/2006/picture">
                <pic:pic xmlns:pic="http://schemas.openxmlformats.org/drawingml/2006/picture">
                  <pic:nvPicPr>
                    <pic:cNvPr id="1664312268" name="Figura1"/>
                    <pic:cNvPicPr/>
                  </pic:nvPicPr>
                  <pic:blipFill>
                    <a:blip r:embed="rId13">
                      <a:lum/>
                      <a:alphaModFix/>
                    </a:blip>
                    <a:srcRect/>
                    <a:stretch>
                      <a:fillRect/>
                    </a:stretch>
                  </pic:blipFill>
                  <pic:spPr>
                    <a:xfrm>
                      <a:off x="0" y="0"/>
                      <a:ext cx="5361940" cy="5857875"/>
                    </a:xfrm>
                    <a:prstGeom prst="rect">
                      <a:avLst/>
                    </a:prstGeom>
                  </pic:spPr>
                </pic:pic>
              </a:graphicData>
            </a:graphic>
          </wp:inline>
        </w:drawing>
      </w:r>
    </w:p>
    <w:p w14:paraId="06997DE1" w14:textId="4484E454" w:rsidR="00686057" w:rsidRDefault="00686057">
      <w:pPr>
        <w:ind w:firstLine="0"/>
        <w:rPr>
          <w:ins w:id="56" w:author="aparecida.silva.ferreira@escola.pr.gov.br" w:date="2023-07-02T09:11:00Z"/>
          <w:b/>
          <w:color w:val="000000" w:themeColor="text1"/>
        </w:rPr>
      </w:pPr>
      <w:ins w:id="57" w:author="aparecida.silva.ferreira@escola.pr.gov.br" w:date="2023-07-02T09:11:00Z">
        <w:r>
          <w:rPr>
            <w:b/>
            <w:color w:val="000000" w:themeColor="text1"/>
          </w:rPr>
          <w:t>Fonte: nome dos alunos (2023)</w:t>
        </w:r>
      </w:ins>
    </w:p>
    <w:p w14:paraId="6F6B2C01" w14:textId="77777777" w:rsidR="00686057" w:rsidRDefault="00686057">
      <w:pPr>
        <w:ind w:firstLine="0"/>
        <w:rPr>
          <w:b/>
          <w:color w:val="000000" w:themeColor="text1"/>
        </w:rPr>
      </w:pPr>
    </w:p>
    <w:p w14:paraId="07618623" w14:textId="3BA515D0" w:rsidR="00415A53" w:rsidRDefault="00415A53" w:rsidP="00686057">
      <w:pPr>
        <w:spacing w:line="360" w:lineRule="auto"/>
        <w:ind w:firstLine="0"/>
        <w:rPr>
          <w:b/>
          <w:color w:val="000000" w:themeColor="text1"/>
        </w:rPr>
        <w:pPrChange w:id="58" w:author="aparecida.silva.ferreira@escola.pr.gov.br" w:date="2023-07-02T09:11:00Z">
          <w:pPr>
            <w:ind w:firstLine="0"/>
            <w:jc w:val="left"/>
          </w:pPr>
        </w:pPrChange>
      </w:pPr>
      <w:r>
        <w:rPr>
          <w:b/>
          <w:color w:val="000000" w:themeColor="text1"/>
        </w:rPr>
        <w:lastRenderedPageBreak/>
        <w:t xml:space="preserve">Modelo lógico: </w:t>
      </w:r>
      <w:r w:rsidR="004E7FCA" w:rsidRPr="004E7FCA">
        <w:rPr>
          <w:bCs/>
          <w:color w:val="000000" w:themeColor="text1"/>
        </w:rPr>
        <w:t>modelo lógico é uma representação abstrata de um sistema ou conjunto de informações que descreve as relações entre seus elementos e as regras que governam seu funcionamento. Ele é usado na informática para descrever a estrutura e o comportamento de um sistema antes da sua implementação. Exemplos de modelos lógicos incluem o modelo de dados relacional, o modelo de entidade-relacionamento, o modelo de processo, o modelo de objetos e o modelo de redes. Esses modelos ajudam a compreender e analisar o sistema antes da sua construção.</w:t>
      </w:r>
    </w:p>
    <w:p w14:paraId="71DF6836" w14:textId="10B3BE06" w:rsidR="000C00B1" w:rsidRDefault="00415A53" w:rsidP="004A40CA">
      <w:pPr>
        <w:ind w:firstLine="0"/>
        <w:jc w:val="left"/>
        <w:rPr>
          <w:b/>
          <w:color w:val="000000" w:themeColor="text1"/>
        </w:rPr>
      </w:pPr>
      <w:commentRangeStart w:id="59"/>
      <w:r>
        <w:rPr>
          <w:b/>
          <w:noProof/>
          <w:color w:val="000000" w:themeColor="text1"/>
        </w:rPr>
        <w:drawing>
          <wp:inline distT="0" distB="0" distL="0" distR="0" wp14:anchorId="56D11F05" wp14:editId="725341B3">
            <wp:extent cx="5446395" cy="3999230"/>
            <wp:effectExtent l="0" t="0" r="1905" b="1270"/>
            <wp:docPr id="6859075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6395" cy="3999230"/>
                    </a:xfrm>
                    <a:prstGeom prst="rect">
                      <a:avLst/>
                    </a:prstGeom>
                    <a:noFill/>
                    <a:ln>
                      <a:noFill/>
                    </a:ln>
                  </pic:spPr>
                </pic:pic>
              </a:graphicData>
            </a:graphic>
          </wp:inline>
        </w:drawing>
      </w:r>
      <w:commentRangeEnd w:id="59"/>
      <w:r w:rsidR="00686057">
        <w:rPr>
          <w:rStyle w:val="Refdecomentrio"/>
        </w:rPr>
        <w:commentReference w:id="59"/>
      </w:r>
    </w:p>
    <w:p w14:paraId="6363CA2C" w14:textId="77777777" w:rsidR="004E7FCA" w:rsidRDefault="004E7FCA" w:rsidP="004A40CA">
      <w:pPr>
        <w:ind w:firstLine="0"/>
        <w:jc w:val="left"/>
        <w:rPr>
          <w:b/>
          <w:color w:val="000000" w:themeColor="text1"/>
        </w:rPr>
      </w:pPr>
    </w:p>
    <w:p w14:paraId="0950AD53" w14:textId="77777777" w:rsidR="00686057" w:rsidRDefault="00686057" w:rsidP="00686057">
      <w:pPr>
        <w:ind w:firstLine="0"/>
        <w:rPr>
          <w:ins w:id="60" w:author="aparecida.silva.ferreira@escola.pr.gov.br" w:date="2023-07-02T09:13:00Z"/>
          <w:b/>
          <w:color w:val="000000" w:themeColor="text1"/>
        </w:rPr>
      </w:pPr>
      <w:ins w:id="61" w:author="aparecida.silva.ferreira@escola.pr.gov.br" w:date="2023-07-02T09:13:00Z">
        <w:r>
          <w:rPr>
            <w:b/>
            <w:color w:val="000000" w:themeColor="text1"/>
          </w:rPr>
          <w:t>Fonte: nome dos alunos (2023)</w:t>
        </w:r>
      </w:ins>
    </w:p>
    <w:p w14:paraId="44B3DB51" w14:textId="77777777" w:rsidR="004E7FCA" w:rsidRDefault="004E7FCA" w:rsidP="004A40CA">
      <w:pPr>
        <w:ind w:firstLine="0"/>
        <w:jc w:val="left"/>
        <w:rPr>
          <w:b/>
          <w:color w:val="000000" w:themeColor="text1"/>
        </w:rPr>
      </w:pPr>
    </w:p>
    <w:p w14:paraId="487394CE" w14:textId="77777777" w:rsidR="004E7FCA" w:rsidRDefault="004E7FCA" w:rsidP="004A40CA">
      <w:pPr>
        <w:ind w:firstLine="0"/>
        <w:jc w:val="left"/>
        <w:rPr>
          <w:b/>
          <w:color w:val="000000" w:themeColor="text1"/>
        </w:rPr>
      </w:pPr>
    </w:p>
    <w:p w14:paraId="1A9547F0" w14:textId="77777777" w:rsidR="004E7FCA" w:rsidRDefault="004E7FCA" w:rsidP="004A40CA">
      <w:pPr>
        <w:ind w:firstLine="0"/>
        <w:jc w:val="left"/>
        <w:rPr>
          <w:b/>
          <w:color w:val="000000" w:themeColor="text1"/>
        </w:rPr>
      </w:pPr>
    </w:p>
    <w:p w14:paraId="15BC0717" w14:textId="09EC0D13" w:rsidR="00415A53" w:rsidRDefault="00415A53" w:rsidP="00686057">
      <w:pPr>
        <w:spacing w:line="360" w:lineRule="auto"/>
        <w:ind w:firstLine="0"/>
        <w:rPr>
          <w:ins w:id="62" w:author="aparecida.silva.ferreira@escola.pr.gov.br" w:date="2023-07-02T09:12:00Z"/>
          <w:bCs/>
          <w:color w:val="000000" w:themeColor="text1"/>
        </w:rPr>
      </w:pPr>
      <w:r>
        <w:rPr>
          <w:b/>
          <w:color w:val="000000" w:themeColor="text1"/>
        </w:rPr>
        <w:t xml:space="preserve">Modelo Conceitual: </w:t>
      </w:r>
      <w:r w:rsidR="004E7FCA" w:rsidRPr="004E7FCA">
        <w:rPr>
          <w:bCs/>
          <w:color w:val="000000" w:themeColor="text1"/>
        </w:rPr>
        <w:t xml:space="preserve">modelo conceitual é um tipo de modelo lógico que representa os conceitos e as relações essenciais de um domínio de informações. Ele descreve as </w:t>
      </w:r>
      <w:r w:rsidR="004E7FCA" w:rsidRPr="004E7FCA">
        <w:rPr>
          <w:bCs/>
          <w:color w:val="000000" w:themeColor="text1"/>
        </w:rPr>
        <w:lastRenderedPageBreak/>
        <w:t>entidades, atributos e relacionamentos de forma abstrata, independentemente de uma tecnologia específica. É utilizado para compreender os requisitos do sistema e organizar as informações de forma clara e abstrata, servindo como base para outros modelos lógicos.</w:t>
      </w:r>
      <w:r w:rsidRPr="004E7FCA">
        <w:rPr>
          <w:bCs/>
          <w:noProof/>
          <w:color w:val="000000" w:themeColor="text1"/>
        </w:rPr>
        <w:drawing>
          <wp:inline distT="0" distB="0" distL="0" distR="0" wp14:anchorId="313E08EE" wp14:editId="544EBC72">
            <wp:extent cx="5756910" cy="2846705"/>
            <wp:effectExtent l="0" t="0" r="0" b="0"/>
            <wp:docPr id="20773477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846705"/>
                    </a:xfrm>
                    <a:prstGeom prst="rect">
                      <a:avLst/>
                    </a:prstGeom>
                    <a:noFill/>
                    <a:ln>
                      <a:noFill/>
                    </a:ln>
                  </pic:spPr>
                </pic:pic>
              </a:graphicData>
            </a:graphic>
          </wp:inline>
        </w:drawing>
      </w:r>
    </w:p>
    <w:p w14:paraId="3E7302CE" w14:textId="77777777" w:rsidR="00686057" w:rsidRDefault="00686057" w:rsidP="00686057">
      <w:pPr>
        <w:ind w:firstLine="0"/>
        <w:rPr>
          <w:ins w:id="63" w:author="aparecida.silva.ferreira@escola.pr.gov.br" w:date="2023-07-02T09:13:00Z"/>
          <w:b/>
          <w:color w:val="000000" w:themeColor="text1"/>
        </w:rPr>
      </w:pPr>
      <w:ins w:id="64" w:author="aparecida.silva.ferreira@escola.pr.gov.br" w:date="2023-07-02T09:13:00Z">
        <w:r>
          <w:rPr>
            <w:b/>
            <w:color w:val="000000" w:themeColor="text1"/>
          </w:rPr>
          <w:t>Fonte: nome dos alunos (2023)</w:t>
        </w:r>
      </w:ins>
    </w:p>
    <w:p w14:paraId="2E3C343F" w14:textId="77777777" w:rsidR="00686057" w:rsidRPr="004E7FCA" w:rsidRDefault="00686057" w:rsidP="00686057">
      <w:pPr>
        <w:spacing w:line="360" w:lineRule="auto"/>
        <w:ind w:firstLine="0"/>
        <w:rPr>
          <w:bCs/>
          <w:color w:val="000000" w:themeColor="text1"/>
        </w:rPr>
        <w:pPrChange w:id="65" w:author="aparecida.silva.ferreira@escola.pr.gov.br" w:date="2023-07-02T09:12:00Z">
          <w:pPr>
            <w:ind w:firstLine="0"/>
            <w:jc w:val="left"/>
          </w:pPr>
        </w:pPrChange>
      </w:pPr>
    </w:p>
    <w:p w14:paraId="09B37ED1" w14:textId="37F9B10C" w:rsidR="004A40CA" w:rsidRPr="00686057" w:rsidDel="00953ABE" w:rsidRDefault="00000000" w:rsidP="00953ABE">
      <w:pPr>
        <w:spacing w:line="360" w:lineRule="auto"/>
        <w:ind w:firstLine="0"/>
        <w:rPr>
          <w:del w:id="66" w:author="aparecida.silva.ferreira@escola.pr.gov.br" w:date="2023-07-02T09:14:00Z"/>
        </w:rPr>
        <w:pPrChange w:id="67" w:author="aparecida.silva.ferreira@escola.pr.gov.br" w:date="2023-07-02T09:14:00Z">
          <w:pPr>
            <w:pStyle w:val="Ttulo2"/>
            <w:spacing w:before="0" w:after="0"/>
            <w:jc w:val="left"/>
          </w:pPr>
        </w:pPrChange>
      </w:pPr>
      <w:bookmarkStart w:id="68" w:name="_Toc119164368"/>
      <w:r w:rsidRPr="00686057">
        <w:t>5.1 Requisitos</w:t>
      </w:r>
      <w:bookmarkEnd w:id="68"/>
      <w:r w:rsidR="007A44DD" w:rsidRPr="00686057">
        <w:t>: As funcionalidades, recursos e limites que um sistema deve cumprir</w:t>
      </w:r>
      <w:ins w:id="69" w:author="aparecida.silva.ferreira@escola.pr.gov.br" w:date="2023-07-02T09:14:00Z">
        <w:r w:rsidR="00953ABE">
          <w:t xml:space="preserve"> </w:t>
        </w:r>
      </w:ins>
    </w:p>
    <w:p w14:paraId="6994F8FB" w14:textId="092027F0" w:rsidR="004A40CA" w:rsidRPr="00686057" w:rsidDel="00953ABE" w:rsidRDefault="007A44DD" w:rsidP="00953ABE">
      <w:pPr>
        <w:spacing w:line="360" w:lineRule="auto"/>
        <w:ind w:firstLine="0"/>
        <w:rPr>
          <w:del w:id="70" w:author="aparecida.silva.ferreira@escola.pr.gov.br" w:date="2023-07-02T09:14:00Z"/>
        </w:rPr>
        <w:pPrChange w:id="71" w:author="aparecida.silva.ferreira@escola.pr.gov.br" w:date="2023-07-02T09:14:00Z">
          <w:pPr>
            <w:pStyle w:val="Ttulo2"/>
            <w:spacing w:before="0" w:after="0"/>
            <w:jc w:val="left"/>
          </w:pPr>
        </w:pPrChange>
      </w:pPr>
      <w:r w:rsidRPr="00686057">
        <w:t>para atender às expectativas do usuário e atingir seus objetivos são referidos como</w:t>
      </w:r>
      <w:ins w:id="72" w:author="aparecida.silva.ferreira@escola.pr.gov.br" w:date="2023-07-02T09:14:00Z">
        <w:r w:rsidR="00953ABE">
          <w:t xml:space="preserve"> </w:t>
        </w:r>
      </w:ins>
    </w:p>
    <w:p w14:paraId="0E2E2C9A" w14:textId="1322F4EF" w:rsidR="004A40CA" w:rsidRPr="00686057" w:rsidDel="00686057" w:rsidRDefault="007A44DD" w:rsidP="00953ABE">
      <w:pPr>
        <w:spacing w:line="360" w:lineRule="auto"/>
        <w:ind w:firstLine="0"/>
        <w:rPr>
          <w:del w:id="73" w:author="aparecida.silva.ferreira@escola.pr.gov.br" w:date="2023-07-02T09:13:00Z"/>
        </w:rPr>
        <w:pPrChange w:id="74" w:author="aparecida.silva.ferreira@escola.pr.gov.br" w:date="2023-07-02T09:14:00Z">
          <w:pPr>
            <w:pStyle w:val="Ttulo2"/>
            <w:spacing w:before="0" w:after="0"/>
            <w:jc w:val="left"/>
          </w:pPr>
        </w:pPrChange>
      </w:pPr>
      <w:r w:rsidRPr="00686057">
        <w:t>requisitos do sistema, também conhecidos como requisitos de software ou</w:t>
      </w:r>
      <w:ins w:id="75" w:author="aparecida.silva.ferreira@escola.pr.gov.br" w:date="2023-07-02T09:13:00Z">
        <w:r w:rsidR="00686057" w:rsidRPr="00686057">
          <w:t xml:space="preserve"> </w:t>
        </w:r>
      </w:ins>
    </w:p>
    <w:p w14:paraId="0D706F81" w14:textId="22A489F9" w:rsidR="004A40CA" w:rsidRPr="00686057" w:rsidDel="00686057" w:rsidRDefault="007A44DD" w:rsidP="00953ABE">
      <w:pPr>
        <w:spacing w:line="360" w:lineRule="auto"/>
        <w:ind w:firstLine="0"/>
        <w:rPr>
          <w:del w:id="76" w:author="aparecida.silva.ferreira@escola.pr.gov.br" w:date="2023-07-02T09:13:00Z"/>
        </w:rPr>
        <w:pPrChange w:id="77" w:author="aparecida.silva.ferreira@escola.pr.gov.br" w:date="2023-07-02T09:14:00Z">
          <w:pPr>
            <w:pStyle w:val="Ttulo2"/>
            <w:spacing w:before="0" w:after="0"/>
            <w:jc w:val="left"/>
          </w:pPr>
        </w:pPrChange>
      </w:pPr>
      <w:r w:rsidRPr="00686057">
        <w:t>especificações do sistema. Essas especificações descrevem as funções,</w:t>
      </w:r>
      <w:ins w:id="78" w:author="aparecida.silva.ferreira@escola.pr.gov.br" w:date="2023-07-02T09:13:00Z">
        <w:r w:rsidR="00686057">
          <w:t xml:space="preserve"> </w:t>
        </w:r>
      </w:ins>
    </w:p>
    <w:p w14:paraId="14B8E3B4" w14:textId="60CC01DD" w:rsidR="004A40CA" w:rsidRPr="00686057" w:rsidRDefault="007A44DD" w:rsidP="00953ABE">
      <w:pPr>
        <w:spacing w:line="360" w:lineRule="auto"/>
        <w:ind w:firstLine="0"/>
        <w:pPrChange w:id="79" w:author="aparecida.silva.ferreira@escola.pr.gov.br" w:date="2023-07-02T09:14:00Z">
          <w:pPr>
            <w:pStyle w:val="Ttulo2"/>
            <w:spacing w:before="0" w:after="0"/>
            <w:jc w:val="left"/>
          </w:pPr>
        </w:pPrChange>
      </w:pPr>
      <w:r w:rsidRPr="00686057">
        <w:t>comportamentos e restrições que o sistema deve cumprir.</w:t>
      </w:r>
    </w:p>
    <w:p w14:paraId="5D0F1451" w14:textId="68EF76DC" w:rsidR="004A40CA" w:rsidRPr="00686057" w:rsidRDefault="004A40CA" w:rsidP="00953ABE">
      <w:pPr>
        <w:spacing w:line="360" w:lineRule="auto"/>
        <w:ind w:firstLine="0"/>
        <w:pPrChange w:id="80" w:author="aparecida.silva.ferreira@escola.pr.gov.br" w:date="2023-07-02T09:14:00Z">
          <w:pPr>
            <w:pStyle w:val="Ttulo2"/>
            <w:spacing w:before="0" w:after="0"/>
            <w:jc w:val="left"/>
          </w:pPr>
        </w:pPrChange>
      </w:pPr>
      <w:r w:rsidRPr="00686057">
        <w:tab/>
        <w:t>Requisitos de sistema claros, consistentes e testáveis ​​são cruciais. Eles devem</w:t>
      </w:r>
    </w:p>
    <w:p w14:paraId="285BDC40" w14:textId="5AB1C758" w:rsidR="004A40CA" w:rsidRPr="00686057" w:rsidDel="00953ABE" w:rsidRDefault="004A40CA" w:rsidP="00953ABE">
      <w:pPr>
        <w:spacing w:line="360" w:lineRule="auto"/>
        <w:ind w:firstLine="0"/>
        <w:rPr>
          <w:del w:id="81" w:author="aparecida.silva.ferreira@escola.pr.gov.br" w:date="2023-07-02T09:13:00Z"/>
        </w:rPr>
        <w:pPrChange w:id="82" w:author="aparecida.silva.ferreira@escola.pr.gov.br" w:date="2023-07-02T09:14:00Z">
          <w:pPr>
            <w:pStyle w:val="Ttulo2"/>
            <w:spacing w:before="0" w:after="0"/>
            <w:jc w:val="left"/>
          </w:pPr>
        </w:pPrChange>
      </w:pPr>
      <w:r w:rsidRPr="00686057">
        <w:t>levar em consideração tanto os requisitos do usuário quanto as limitações do</w:t>
      </w:r>
      <w:ins w:id="83" w:author="aparecida.silva.ferreira@escola.pr.gov.br" w:date="2023-07-02T09:13:00Z">
        <w:r w:rsidR="00953ABE">
          <w:t xml:space="preserve"> </w:t>
        </w:r>
      </w:ins>
    </w:p>
    <w:p w14:paraId="16D4F8EC" w14:textId="2907138B" w:rsidR="004A40CA" w:rsidRPr="00686057" w:rsidDel="00953ABE" w:rsidRDefault="004A40CA" w:rsidP="00953ABE">
      <w:pPr>
        <w:spacing w:line="360" w:lineRule="auto"/>
        <w:ind w:firstLine="0"/>
        <w:rPr>
          <w:del w:id="84" w:author="aparecida.silva.ferreira@escola.pr.gov.br" w:date="2023-07-02T09:14:00Z"/>
        </w:rPr>
        <w:pPrChange w:id="85" w:author="aparecida.silva.ferreira@escola.pr.gov.br" w:date="2023-07-02T09:14:00Z">
          <w:pPr>
            <w:pStyle w:val="Ttulo2"/>
            <w:spacing w:before="0" w:after="0"/>
            <w:jc w:val="left"/>
          </w:pPr>
        </w:pPrChange>
      </w:pPr>
      <w:r w:rsidRPr="00686057">
        <w:t>ambiente em que o sistema será empregado. Além disso, os requisitos devem ser</w:t>
      </w:r>
      <w:ins w:id="86" w:author="aparecida.silva.ferreira@escola.pr.gov.br" w:date="2023-07-02T09:14:00Z">
        <w:r w:rsidR="00953ABE">
          <w:t xml:space="preserve"> </w:t>
        </w:r>
      </w:ins>
    </w:p>
    <w:p w14:paraId="0F541C5F" w14:textId="45CE8590" w:rsidR="004A40CA" w:rsidRPr="00686057" w:rsidDel="00953ABE" w:rsidRDefault="004A40CA" w:rsidP="00953ABE">
      <w:pPr>
        <w:spacing w:line="360" w:lineRule="auto"/>
        <w:ind w:firstLine="0"/>
        <w:rPr>
          <w:del w:id="87" w:author="aparecida.silva.ferreira@escola.pr.gov.br" w:date="2023-07-02T09:14:00Z"/>
        </w:rPr>
        <w:pPrChange w:id="88" w:author="aparecida.silva.ferreira@escola.pr.gov.br" w:date="2023-07-02T09:14:00Z">
          <w:pPr>
            <w:pStyle w:val="Ttulo2"/>
            <w:spacing w:before="0" w:after="0"/>
            <w:jc w:val="left"/>
          </w:pPr>
        </w:pPrChange>
      </w:pPr>
      <w:r w:rsidRPr="00686057">
        <w:t>completa e claramente documentados para que possam ser usados ​​como base para</w:t>
      </w:r>
      <w:ins w:id="89" w:author="aparecida.silva.ferreira@escola.pr.gov.br" w:date="2023-07-02T09:14:00Z">
        <w:r w:rsidR="00953ABE">
          <w:t xml:space="preserve"> </w:t>
        </w:r>
      </w:ins>
    </w:p>
    <w:p w14:paraId="28BCC223" w14:textId="4EFB074E" w:rsidR="004A40CA" w:rsidRPr="004A40CA" w:rsidRDefault="004A40CA" w:rsidP="00953ABE">
      <w:pPr>
        <w:spacing w:line="360" w:lineRule="auto"/>
        <w:ind w:firstLine="0"/>
        <w:rPr>
          <w:b/>
          <w:bCs/>
        </w:rPr>
        <w:pPrChange w:id="90" w:author="aparecida.silva.ferreira@escola.pr.gov.br" w:date="2023-07-02T09:14:00Z">
          <w:pPr>
            <w:pStyle w:val="Ttulo2"/>
            <w:spacing w:before="0" w:after="0"/>
            <w:jc w:val="left"/>
          </w:pPr>
        </w:pPrChange>
      </w:pPr>
      <w:r w:rsidRPr="00686057">
        <w:t>o projeto, implementação, teste e validação do sistema</w:t>
      </w:r>
      <w:r w:rsidRPr="004A40CA">
        <w:rPr>
          <w:bCs/>
        </w:rPr>
        <w:t>.</w:t>
      </w:r>
    </w:p>
    <w:p w14:paraId="7291ABDB" w14:textId="0BDC0390" w:rsidR="00F24DF5" w:rsidDel="00953ABE" w:rsidRDefault="00000000" w:rsidP="00686057">
      <w:pPr>
        <w:tabs>
          <w:tab w:val="left" w:pos="0"/>
          <w:tab w:val="left" w:pos="0"/>
          <w:tab w:val="left" w:pos="0"/>
        </w:tabs>
        <w:spacing w:line="360" w:lineRule="auto"/>
        <w:ind w:firstLine="0"/>
        <w:jc w:val="left"/>
        <w:rPr>
          <w:del w:id="91" w:author="aparecida.silva.ferreira@escola.pr.gov.br" w:date="2023-07-02T09:14:00Z"/>
        </w:rPr>
        <w:pPrChange w:id="92" w:author="aparecida.silva.ferreira@escola.pr.gov.br" w:date="2023-07-02T09:13:00Z">
          <w:pPr>
            <w:tabs>
              <w:tab w:val="left" w:pos="0"/>
              <w:tab w:val="left" w:pos="0"/>
              <w:tab w:val="left" w:pos="0"/>
            </w:tabs>
            <w:spacing w:line="360" w:lineRule="auto"/>
            <w:ind w:firstLine="0"/>
          </w:pPr>
        </w:pPrChange>
      </w:pPr>
      <w:del w:id="93" w:author="aparecida.silva.ferreira@escola.pr.gov.br" w:date="2023-07-02T09:14:00Z">
        <w:r w:rsidDel="00953ABE">
          <w:tab/>
        </w:r>
      </w:del>
    </w:p>
    <w:p w14:paraId="52C535FE" w14:textId="77777777" w:rsidR="00255A8F" w:rsidRDefault="00255A8F" w:rsidP="00953ABE">
      <w:pPr>
        <w:tabs>
          <w:tab w:val="left" w:pos="0"/>
          <w:tab w:val="left" w:pos="0"/>
          <w:tab w:val="left" w:pos="0"/>
        </w:tabs>
        <w:spacing w:line="360" w:lineRule="auto"/>
        <w:ind w:firstLine="0"/>
        <w:jc w:val="left"/>
        <w:pPrChange w:id="94" w:author="aparecida.silva.ferreira@escola.pr.gov.br" w:date="2023-07-02T09:14:00Z">
          <w:pPr>
            <w:tabs>
              <w:tab w:val="left" w:pos="0"/>
              <w:tab w:val="left" w:pos="0"/>
              <w:tab w:val="left" w:pos="0"/>
            </w:tabs>
            <w:spacing w:line="360" w:lineRule="auto"/>
            <w:ind w:firstLine="0"/>
          </w:pPr>
        </w:pPrChange>
      </w:pPr>
    </w:p>
    <w:p w14:paraId="31ABFFC6" w14:textId="77777777" w:rsidR="00953ABE" w:rsidRDefault="00000000" w:rsidP="00255A8F">
      <w:pPr>
        <w:pStyle w:val="Ttulo2"/>
        <w:spacing w:before="0" w:after="0"/>
        <w:rPr>
          <w:ins w:id="95" w:author="aparecida.silva.ferreira@escola.pr.gov.br" w:date="2023-07-02T09:14:00Z"/>
        </w:rPr>
      </w:pPr>
      <w:bookmarkStart w:id="96" w:name="_Toc119164369"/>
      <w:r>
        <w:t>5.1.1 Requisitos funcionais</w:t>
      </w:r>
      <w:bookmarkEnd w:id="96"/>
      <w:r w:rsidR="007A44DD">
        <w:t xml:space="preserve">: </w:t>
      </w:r>
    </w:p>
    <w:p w14:paraId="597AD855" w14:textId="3C4EAF68" w:rsidR="00F24DF5" w:rsidRPr="00953ABE" w:rsidRDefault="004A40CA" w:rsidP="00953ABE">
      <w:pPr>
        <w:spacing w:line="360" w:lineRule="auto"/>
        <w:pPrChange w:id="97" w:author="aparecida.silva.ferreira@escola.pr.gov.br" w:date="2023-07-02T09:14:00Z">
          <w:pPr>
            <w:pStyle w:val="Ttulo2"/>
            <w:spacing w:before="0" w:after="0"/>
          </w:pPr>
        </w:pPrChange>
      </w:pPr>
      <w:r w:rsidRPr="00953ABE">
        <w:t xml:space="preserve">Esses são os recursos e ações precisos que o sistema deve oferecer. Eles descrevem as etapas que o sistema deve executar em resposta a entradas e </w:t>
      </w:r>
      <w:r w:rsidRPr="00953ABE">
        <w:lastRenderedPageBreak/>
        <w:t>circunstâncias específicas. Como ilustração, uma necessidade funcional para um sistema de reserva de hotel seria "permitir que os usuários façam reservas on-line" ou "enviar um e-mail de confirmação após a conclusão da reserva". Casos de utilização, cenários e histórias de usuários são frequentemente usados ​​para definir necessidades funcionais.</w:t>
      </w:r>
    </w:p>
    <w:p w14:paraId="700FE8CC" w14:textId="7002A8B1" w:rsidR="00F24DF5" w:rsidRPr="004A40CA" w:rsidRDefault="00255A8F" w:rsidP="003A4071">
      <w:pPr>
        <w:tabs>
          <w:tab w:val="left" w:pos="0"/>
        </w:tabs>
        <w:spacing w:line="360" w:lineRule="auto"/>
        <w:ind w:firstLine="0"/>
        <w:rPr>
          <w:bCs/>
          <w:color w:val="000000"/>
          <w:sz w:val="22"/>
          <w:szCs w:val="22"/>
        </w:rPr>
      </w:pPr>
      <w:r w:rsidRPr="004A40CA">
        <w:rPr>
          <w:bCs/>
        </w:rPr>
        <w:tab/>
      </w:r>
    </w:p>
    <w:p w14:paraId="1CECD083" w14:textId="77777777" w:rsidR="00953ABE" w:rsidRDefault="00000000" w:rsidP="00255A8F">
      <w:pPr>
        <w:pStyle w:val="Ttulo3"/>
        <w:spacing w:before="0" w:after="0" w:line="360" w:lineRule="auto"/>
        <w:rPr>
          <w:ins w:id="98" w:author="aparecida.silva.ferreira@escola.pr.gov.br" w:date="2023-07-02T09:15:00Z"/>
          <w:b/>
        </w:rPr>
      </w:pPr>
      <w:bookmarkStart w:id="99" w:name="_Toc119164370"/>
      <w:r>
        <w:rPr>
          <w:b/>
        </w:rPr>
        <w:t xml:space="preserve">5.1.2 Requisitos não </w:t>
      </w:r>
      <w:bookmarkEnd w:id="99"/>
      <w:r w:rsidR="004A40CA">
        <w:rPr>
          <w:b/>
        </w:rPr>
        <w:t xml:space="preserve">funcionais: </w:t>
      </w:r>
    </w:p>
    <w:p w14:paraId="2D62CEB3" w14:textId="6BB1BEAD" w:rsidR="00F24DF5" w:rsidRPr="00953ABE" w:rsidRDefault="004A40CA" w:rsidP="00953ABE">
      <w:pPr>
        <w:spacing w:line="360" w:lineRule="auto"/>
        <w:ind w:firstLine="720"/>
        <w:pPrChange w:id="100" w:author="aparecida.silva.ferreira@escola.pr.gov.br" w:date="2023-07-02T09:15:00Z">
          <w:pPr>
            <w:pStyle w:val="Ttulo3"/>
            <w:spacing w:before="0" w:after="0" w:line="360" w:lineRule="auto"/>
          </w:pPr>
        </w:pPrChange>
      </w:pPr>
      <w:r w:rsidRPr="00953ABE">
        <w:t>Esses são os requisitos para os atributos ou restrições de qualidade do sistema. Embora não afetem diretamente certas operações, eles têm impacto sobre como o sistema funciona e como as pessoas interagem com ele. Desempenho, segurança, usabilidade, confiabilidade, escalabilidade e interoperabilidade com outras tecnologias são alguns exemplos de critérios não funcionais. Essas especificações são frequentemente expressas em termos de métricas quantificáveis, como o tempo máximo de resposta, o número de usuários simultâneos ou necessidades específicas de segurança.</w:t>
      </w:r>
    </w:p>
    <w:p w14:paraId="42A074C8" w14:textId="4B5CF32A" w:rsidR="00F24DF5" w:rsidRPr="00953ABE" w:rsidRDefault="00000000" w:rsidP="00953ABE">
      <w:pPr>
        <w:ind w:firstLine="0"/>
        <w:pPrChange w:id="101" w:author="aparecida.silva.ferreira@escola.pr.gov.br" w:date="2023-07-02T09:15:00Z">
          <w:pPr>
            <w:tabs>
              <w:tab w:val="left" w:pos="0"/>
              <w:tab w:val="left" w:pos="0"/>
            </w:tabs>
            <w:spacing w:line="360" w:lineRule="auto"/>
            <w:ind w:firstLine="0"/>
          </w:pPr>
        </w:pPrChange>
      </w:pPr>
      <w:r w:rsidRPr="00953ABE">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t xml:space="preserve"> </w:t>
      </w:r>
      <w:bookmarkStart w:id="102" w:name="_Toc119164371"/>
      <w:r>
        <w:t xml:space="preserve">Diagrama de </w:t>
      </w:r>
      <w:commentRangeStart w:id="103"/>
      <w:r>
        <w:t>Contexto</w:t>
      </w:r>
      <w:bookmarkEnd w:id="102"/>
      <w:commentRangeEnd w:id="103"/>
      <w:r w:rsidR="00953ABE">
        <w:rPr>
          <w:rStyle w:val="Refdecomentrio"/>
          <w:b w:val="0"/>
        </w:rPr>
        <w:commentReference w:id="103"/>
      </w:r>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104" w:name="_Toc119164372"/>
      <w:r>
        <w:t>Diagrama de Fluxo de dados</w:t>
      </w:r>
      <w:bookmarkEnd w:id="104"/>
    </w:p>
    <w:p w14:paraId="21051E4B" w14:textId="63B08C8D" w:rsidR="00F24DF5" w:rsidRDefault="00F24DF5">
      <w:pPr>
        <w:ind w:firstLine="0"/>
      </w:pPr>
    </w:p>
    <w:p w14:paraId="5C67ED93" w14:textId="582AAC66" w:rsidR="00F24DF5" w:rsidRDefault="0000000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105" w:name="_Toc119164373"/>
      <w:r>
        <w:t>Diagrama de Entidade e relacionamento</w:t>
      </w:r>
      <w:bookmarkEnd w:id="105"/>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106" w:name="_Toc119164374"/>
      <w:r>
        <w:t>Dicionário de Dados</w:t>
      </w:r>
      <w:bookmarkEnd w:id="106"/>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107" w:name="_Toc119164375"/>
      <w:r>
        <w:t>Diagrama de Caso de Uso</w:t>
      </w:r>
      <w:bookmarkEnd w:id="107"/>
    </w:p>
    <w:p w14:paraId="150AF648" w14:textId="194C77DB" w:rsidR="00F24DF5" w:rsidRDefault="00000000">
      <w:pPr>
        <w:tabs>
          <w:tab w:val="left" w:pos="-5"/>
          <w:tab w:val="left" w:pos="-5"/>
          <w:tab w:val="left" w:pos="-5"/>
        </w:tabs>
        <w:ind w:left="720" w:hanging="861"/>
        <w:rPr>
          <w:b/>
          <w:sz w:val="20"/>
          <w:szCs w:val="20"/>
        </w:rPr>
      </w:pPr>
      <w:bookmarkStart w:id="108" w:name="_heading=h.44sinio" w:colFirst="0" w:colLast="0"/>
      <w:bookmarkEnd w:id="108"/>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109" w:name="_Toc119164376"/>
      <w:r>
        <w:t>Cadastrar</w:t>
      </w:r>
      <w:bookmarkEnd w:id="109"/>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10" w:name="_heading=h.vsohz8hitavy" w:colFirst="0" w:colLast="0"/>
      <w:bookmarkStart w:id="111" w:name="_Toc119164377"/>
      <w:bookmarkEnd w:id="110"/>
      <w:proofErr w:type="spellStart"/>
      <w:r>
        <w:t>Logar</w:t>
      </w:r>
      <w:bookmarkEnd w:id="111"/>
      <w:proofErr w:type="spellEnd"/>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112" w:name="_heading=h.w4pjqu5od5l" w:colFirst="0" w:colLast="0"/>
      <w:bookmarkStart w:id="113" w:name="_Toc119164378"/>
      <w:bookmarkEnd w:id="112"/>
      <w:r>
        <w:t>Cadastro de funcionário/profissional</w:t>
      </w:r>
      <w:bookmarkEnd w:id="113"/>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114" w:name="_heading=h.iimt9dgudcin" w:colFirst="0" w:colLast="0"/>
      <w:bookmarkStart w:id="115" w:name="_Toc119164379"/>
      <w:bookmarkEnd w:id="114"/>
      <w:r>
        <w:t>Consultar profissionais</w:t>
      </w:r>
      <w:bookmarkEnd w:id="115"/>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116" w:name="_heading=h.hyvwenoixavx" w:colFirst="0" w:colLast="0"/>
      <w:bookmarkStart w:id="117" w:name="_Toc119164380"/>
      <w:bookmarkEnd w:id="116"/>
      <w:r>
        <w:lastRenderedPageBreak/>
        <w:t>Agendamento</w:t>
      </w:r>
      <w:bookmarkEnd w:id="117"/>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118" w:name="_Toc119164381"/>
      <w:r>
        <w:t>Diagrama de Classe</w:t>
      </w:r>
      <w:bookmarkEnd w:id="118"/>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119" w:name="_Toc119164382"/>
      <w:r>
        <w:t>Diagrama de Sequência</w:t>
      </w:r>
      <w:bookmarkEnd w:id="119"/>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120" w:name="_Toc119164383"/>
      <w:r>
        <w:t>Diagrama de Atividade</w:t>
      </w:r>
      <w:bookmarkEnd w:id="120"/>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121" w:name="_Toc119164384"/>
      <w:r>
        <w:lastRenderedPageBreak/>
        <w:t>Telas</w:t>
      </w:r>
      <w:bookmarkEnd w:id="121"/>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122" w:name="_Toc119164385"/>
      <w:r>
        <w:t>Conclusão</w:t>
      </w:r>
      <w:bookmarkEnd w:id="122"/>
    </w:p>
    <w:p w14:paraId="388313CB" w14:textId="77777777" w:rsidR="00F24DF5" w:rsidRPr="00AB6281" w:rsidRDefault="00F24DF5" w:rsidP="00AB6281">
      <w:pPr>
        <w:spacing w:line="360" w:lineRule="auto"/>
        <w:ind w:left="709" w:firstLine="0"/>
      </w:pPr>
      <w:bookmarkStart w:id="123" w:name="_heading=h.qsh70q" w:colFirst="0" w:colLast="0"/>
      <w:bookmarkEnd w:id="123"/>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124" w:name="_Toc119164386"/>
      <w:r>
        <w:lastRenderedPageBreak/>
        <w:t>REFERÊNCIAS</w:t>
      </w:r>
      <w:bookmarkEnd w:id="124"/>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bookmarkStart w:id="125" w:name="_heading=h.1pxezwc" w:colFirst="0" w:colLast="0"/>
    <w:bookmarkEnd w:id="125"/>
    <w:p w14:paraId="6E8905B0" w14:textId="19AC327E" w:rsidR="00A05F80" w:rsidRPr="00A05F80" w:rsidRDefault="000E6843" w:rsidP="00A05F80">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09CE99F" w14:textId="52DE354F" w:rsidR="00A05F80" w:rsidRPr="00A05F80" w:rsidRDefault="000E6843" w:rsidP="00A05F80">
      <w:pPr>
        <w:pBdr>
          <w:top w:val="nil"/>
          <w:left w:val="nil"/>
          <w:bottom w:val="nil"/>
          <w:right w:val="nil"/>
          <w:between w:val="nil"/>
        </w:pBdr>
        <w:spacing w:line="360" w:lineRule="auto"/>
        <w:ind w:firstLine="0"/>
        <w:rPr>
          <w:color w:val="222222"/>
          <w:sz w:val="22"/>
          <w:szCs w:val="22"/>
          <w:shd w:val="clear" w:color="auto" w:fill="FFFFFF"/>
        </w:rPr>
      </w:pPr>
      <w:r>
        <w:rPr>
          <w:color w:val="000000"/>
          <w:sz w:val="22"/>
          <w:szCs w:val="22"/>
        </w:rPr>
        <w:fldChar w:fldCharType="end"/>
      </w:r>
      <w:r w:rsidR="00B64E69">
        <w:fldChar w:fldCharType="begin"/>
      </w:r>
      <w:r w:rsidR="00B64E69">
        <w:instrText xml:space="preserve"> ADDIN ZOTERO_BIBL {"uncited":[],"omitted":[],"custom":[]} CSL_BIBLIOGRAPHY </w:instrText>
      </w:r>
      <w:r w:rsidR="00B64E69">
        <w:fldChar w:fldCharType="separate"/>
      </w:r>
      <w:r w:rsidR="00A05F80" w:rsidRPr="00A05F80">
        <w:rPr>
          <w:color w:val="222222"/>
          <w:sz w:val="22"/>
          <w:szCs w:val="22"/>
          <w:shd w:val="clear" w:color="auto" w:fill="FFFFFF"/>
        </w:rPr>
        <w:t xml:space="preserve"> FLANAGAN, David. </w:t>
      </w:r>
      <w:r w:rsidR="00A05F80" w:rsidRPr="00A05F80">
        <w:rPr>
          <w:b/>
          <w:bCs/>
          <w:color w:val="222222"/>
          <w:sz w:val="22"/>
          <w:szCs w:val="22"/>
          <w:shd w:val="clear" w:color="auto" w:fill="FFFFFF"/>
        </w:rPr>
        <w:t>JavaScript: o guia definitivo</w:t>
      </w:r>
      <w:r w:rsidR="00A05F80" w:rsidRPr="00A05F80">
        <w:rPr>
          <w:color w:val="222222"/>
          <w:sz w:val="22"/>
          <w:szCs w:val="22"/>
          <w:shd w:val="clear" w:color="auto" w:fill="FFFFFF"/>
        </w:rPr>
        <w:t>. Bookman Editora, 2004.</w:t>
      </w:r>
    </w:p>
    <w:p w14:paraId="5DB8F540" w14:textId="5EBB4F4D" w:rsidR="00FB2F05" w:rsidRPr="00FB2F05" w:rsidRDefault="00FB2F05" w:rsidP="00FB2F05">
      <w:pPr>
        <w:pStyle w:val="Bibliografia"/>
        <w:rPr>
          <w:sz w:val="22"/>
        </w:rPr>
      </w:pPr>
    </w:p>
    <w:p w14:paraId="611B5BEC" w14:textId="50861C57" w:rsidR="00FB2F05" w:rsidRDefault="00B64E69" w:rsidP="00FB2F05">
      <w:pPr>
        <w:pBdr>
          <w:top w:val="nil"/>
          <w:left w:val="nil"/>
          <w:bottom w:val="nil"/>
          <w:right w:val="nil"/>
          <w:between w:val="nil"/>
        </w:pBdr>
        <w:spacing w:line="360" w:lineRule="auto"/>
        <w:ind w:firstLine="0"/>
        <w:rPr>
          <w:sz w:val="22"/>
        </w:rPr>
      </w:pPr>
      <w:r>
        <w:rPr>
          <w:color w:val="000000"/>
          <w:sz w:val="22"/>
          <w:szCs w:val="22"/>
        </w:rPr>
        <w:fldChar w:fldCharType="end"/>
      </w:r>
      <w:r w:rsidR="00FB2F05" w:rsidRPr="0044078C">
        <w:rPr>
          <w:sz w:val="22"/>
        </w:rPr>
        <w:t xml:space="preserve">MILANI, A. </w:t>
      </w:r>
      <w:r w:rsidR="00FB2F05" w:rsidRPr="0044078C">
        <w:rPr>
          <w:b/>
          <w:bCs/>
          <w:sz w:val="22"/>
        </w:rPr>
        <w:t>MySQL - Guia do Programador</w:t>
      </w:r>
      <w:r w:rsidR="00FB2F05" w:rsidRPr="0044078C">
        <w:rPr>
          <w:sz w:val="22"/>
        </w:rPr>
        <w:t>. [</w:t>
      </w:r>
      <w:proofErr w:type="spellStart"/>
      <w:r w:rsidR="00FB2F05" w:rsidRPr="0044078C">
        <w:rPr>
          <w:sz w:val="22"/>
        </w:rPr>
        <w:t>s.l</w:t>
      </w:r>
      <w:proofErr w:type="spellEnd"/>
      <w:r w:rsidR="00FB2F05" w:rsidRPr="0044078C">
        <w:rPr>
          <w:sz w:val="22"/>
        </w:rPr>
        <w:t xml:space="preserve">.] </w:t>
      </w:r>
      <w:proofErr w:type="spellStart"/>
      <w:r w:rsidR="00FB2F05" w:rsidRPr="0044078C">
        <w:rPr>
          <w:sz w:val="22"/>
        </w:rPr>
        <w:t>Novatec</w:t>
      </w:r>
      <w:proofErr w:type="spellEnd"/>
      <w:r w:rsidR="00FB2F05" w:rsidRPr="0044078C">
        <w:rPr>
          <w:sz w:val="22"/>
        </w:rPr>
        <w:t xml:space="preserve"> Editora, 2007.</w:t>
      </w:r>
    </w:p>
    <w:p w14:paraId="6AFB9C69" w14:textId="77777777" w:rsidR="00FB2F05" w:rsidRDefault="00FB2F05" w:rsidP="00FB2F05">
      <w:pPr>
        <w:pBdr>
          <w:top w:val="nil"/>
          <w:left w:val="nil"/>
          <w:bottom w:val="nil"/>
          <w:right w:val="nil"/>
          <w:between w:val="nil"/>
        </w:pBdr>
        <w:spacing w:line="360" w:lineRule="auto"/>
        <w:ind w:firstLine="0"/>
        <w:rPr>
          <w:sz w:val="22"/>
        </w:rPr>
      </w:pPr>
    </w:p>
    <w:p w14:paraId="13C67C30" w14:textId="4B9B934D" w:rsidR="000E6843" w:rsidRPr="00686057" w:rsidRDefault="00FB2F05" w:rsidP="00FF775C">
      <w:pPr>
        <w:pBdr>
          <w:top w:val="nil"/>
          <w:left w:val="nil"/>
          <w:bottom w:val="nil"/>
          <w:right w:val="nil"/>
          <w:between w:val="nil"/>
        </w:pBdr>
        <w:spacing w:line="360" w:lineRule="auto"/>
        <w:ind w:firstLine="0"/>
        <w:rPr>
          <w:sz w:val="22"/>
          <w:lang w:val="en-US"/>
          <w:rPrChange w:id="126" w:author="aparecida.silva.ferreira@escola.pr.gov.br" w:date="2023-07-02T09:03:00Z">
            <w:rPr>
              <w:sz w:val="22"/>
            </w:rPr>
          </w:rPrChange>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xml:space="preserve">. </w:t>
      </w:r>
      <w:r w:rsidRPr="00686057">
        <w:rPr>
          <w:sz w:val="22"/>
          <w:lang w:val="en-US"/>
          <w:rPrChange w:id="127" w:author="aparecida.silva.ferreira@escola.pr.gov.br" w:date="2023-07-02T09:03:00Z">
            <w:rPr>
              <w:sz w:val="22"/>
            </w:rPr>
          </w:rPrChange>
        </w:rPr>
        <w:t>[</w:t>
      </w:r>
      <w:proofErr w:type="spellStart"/>
      <w:r w:rsidRPr="00686057">
        <w:rPr>
          <w:sz w:val="22"/>
          <w:lang w:val="en-US"/>
          <w:rPrChange w:id="128" w:author="aparecida.silva.ferreira@escola.pr.gov.br" w:date="2023-07-02T09:03:00Z">
            <w:rPr>
              <w:sz w:val="22"/>
            </w:rPr>
          </w:rPrChange>
        </w:rPr>
        <w:t>s.l.</w:t>
      </w:r>
      <w:proofErr w:type="spellEnd"/>
      <w:r w:rsidRPr="00686057">
        <w:rPr>
          <w:sz w:val="22"/>
          <w:lang w:val="en-US"/>
          <w:rPrChange w:id="129" w:author="aparecida.silva.ferreira@escola.pr.gov.br" w:date="2023-07-02T09:03:00Z">
            <w:rPr>
              <w:sz w:val="22"/>
            </w:rPr>
          </w:rPrChange>
        </w:rPr>
        <w:t xml:space="preserve">] </w:t>
      </w:r>
      <w:proofErr w:type="spellStart"/>
      <w:r w:rsidRPr="00686057">
        <w:rPr>
          <w:sz w:val="22"/>
          <w:lang w:val="en-US"/>
          <w:rPrChange w:id="130" w:author="aparecida.silva.ferreira@escola.pr.gov.br" w:date="2023-07-02T09:03:00Z">
            <w:rPr>
              <w:sz w:val="22"/>
            </w:rPr>
          </w:rPrChange>
        </w:rPr>
        <w:t>Novatec</w:t>
      </w:r>
      <w:proofErr w:type="spellEnd"/>
      <w:r w:rsidRPr="00686057">
        <w:rPr>
          <w:sz w:val="22"/>
          <w:lang w:val="en-US"/>
          <w:rPrChange w:id="131" w:author="aparecida.silva.ferreira@escola.pr.gov.br" w:date="2023-07-02T09:03:00Z">
            <w:rPr>
              <w:sz w:val="22"/>
            </w:rPr>
          </w:rPrChange>
        </w:rPr>
        <w:t xml:space="preserve"> </w:t>
      </w:r>
      <w:proofErr w:type="spellStart"/>
      <w:r w:rsidRPr="00686057">
        <w:rPr>
          <w:sz w:val="22"/>
          <w:lang w:val="en-US"/>
          <w:rPrChange w:id="132" w:author="aparecida.silva.ferreira@escola.pr.gov.br" w:date="2023-07-02T09:03:00Z">
            <w:rPr>
              <w:sz w:val="22"/>
            </w:rPr>
          </w:rPrChange>
        </w:rPr>
        <w:t>Editora</w:t>
      </w:r>
      <w:proofErr w:type="spellEnd"/>
      <w:r w:rsidRPr="00686057">
        <w:rPr>
          <w:sz w:val="22"/>
          <w:lang w:val="en-US"/>
          <w:rPrChange w:id="133" w:author="aparecida.silva.ferreira@escola.pr.gov.br" w:date="2023-07-02T09:03:00Z">
            <w:rPr>
              <w:sz w:val="22"/>
            </w:rPr>
          </w:rPrChange>
        </w:rPr>
        <w:t>, 2015.</w:t>
      </w:r>
    </w:p>
    <w:p w14:paraId="75C971DB" w14:textId="77777777" w:rsidR="00FF775C" w:rsidRPr="00686057" w:rsidRDefault="00FF775C" w:rsidP="00FF775C">
      <w:pPr>
        <w:pBdr>
          <w:top w:val="nil"/>
          <w:left w:val="nil"/>
          <w:bottom w:val="nil"/>
          <w:right w:val="nil"/>
          <w:between w:val="nil"/>
        </w:pBdr>
        <w:spacing w:line="360" w:lineRule="auto"/>
        <w:ind w:firstLine="0"/>
        <w:rPr>
          <w:sz w:val="22"/>
          <w:lang w:val="en-US"/>
          <w:rPrChange w:id="134" w:author="aparecida.silva.ferreira@escola.pr.gov.br" w:date="2023-07-02T09:03:00Z">
            <w:rPr>
              <w:sz w:val="22"/>
            </w:rPr>
          </w:rPrChange>
        </w:rPr>
      </w:pPr>
    </w:p>
    <w:p w14:paraId="332DA5C0" w14:textId="22AC6B42" w:rsidR="00F24DF5" w:rsidRDefault="00FF775C" w:rsidP="00FF775C">
      <w:pPr>
        <w:pBdr>
          <w:top w:val="nil"/>
          <w:left w:val="nil"/>
          <w:bottom w:val="nil"/>
          <w:right w:val="nil"/>
          <w:between w:val="nil"/>
        </w:pBdr>
        <w:spacing w:after="240" w:line="240" w:lineRule="auto"/>
        <w:ind w:firstLine="0"/>
        <w:rPr>
          <w:ins w:id="135" w:author="aparecida.silva.ferreira@escola.pr.gov.br" w:date="2023-07-02T09:08:00Z"/>
          <w:sz w:val="22"/>
        </w:rPr>
      </w:pPr>
      <w:r w:rsidRPr="00686057">
        <w:rPr>
          <w:sz w:val="22"/>
          <w:lang w:val="en-US"/>
          <w:rPrChange w:id="136" w:author="aparecida.silva.ferreira@escola.pr.gov.br" w:date="2023-07-02T09:03:00Z">
            <w:rPr>
              <w:sz w:val="22"/>
            </w:rPr>
          </w:rPrChange>
        </w:rPr>
        <w:t xml:space="preserve">MIT, U. G. S., S. ST,. </w:t>
      </w:r>
      <w:r w:rsidRPr="00686057">
        <w:rPr>
          <w:b/>
          <w:bCs/>
          <w:sz w:val="22"/>
          <w:lang w:val="en-US"/>
          <w:rPrChange w:id="137" w:author="aparecida.silva.ferreira@escola.pr.gov.br" w:date="2023-07-02T09:03:00Z">
            <w:rPr>
              <w:b/>
              <w:bCs/>
              <w:sz w:val="22"/>
            </w:rPr>
          </w:rPrChange>
        </w:rPr>
        <w:t>Tutorial Cascading Style Sheets (CSS)</w:t>
      </w:r>
      <w:r w:rsidRPr="00686057">
        <w:rPr>
          <w:sz w:val="22"/>
          <w:lang w:val="en-US"/>
          <w:rPrChange w:id="138" w:author="aparecida.silva.ferreira@escola.pr.gov.br" w:date="2023-07-02T09:03:00Z">
            <w:rPr>
              <w:sz w:val="22"/>
            </w:rPr>
          </w:rPrChange>
        </w:rPr>
        <w:t xml:space="preserve">. </w:t>
      </w:r>
      <w:r w:rsidRPr="00FF775C">
        <w:rPr>
          <w:sz w:val="22"/>
        </w:rPr>
        <w:t>[</w:t>
      </w:r>
      <w:proofErr w:type="spellStart"/>
      <w:r w:rsidRPr="00FF775C">
        <w:rPr>
          <w:sz w:val="22"/>
        </w:rPr>
        <w:t>s.l</w:t>
      </w:r>
      <w:proofErr w:type="spellEnd"/>
      <w:r w:rsidRPr="00FF775C">
        <w:rPr>
          <w:sz w:val="22"/>
        </w:rPr>
        <w:t xml:space="preserve">.] Media </w:t>
      </w:r>
      <w:proofErr w:type="spellStart"/>
      <w:r w:rsidRPr="00FF775C">
        <w:rPr>
          <w:sz w:val="22"/>
        </w:rPr>
        <w:t>Sains</w:t>
      </w:r>
      <w:proofErr w:type="spellEnd"/>
      <w:r w:rsidRPr="00FF775C">
        <w:rPr>
          <w:sz w:val="22"/>
        </w:rPr>
        <w:t xml:space="preserve"> </w:t>
      </w:r>
      <w:proofErr w:type="spellStart"/>
      <w:r w:rsidRPr="00FF775C">
        <w:rPr>
          <w:sz w:val="22"/>
        </w:rPr>
        <w:t>Indonesia</w:t>
      </w:r>
      <w:proofErr w:type="spellEnd"/>
      <w:r w:rsidRPr="00FF775C">
        <w:rPr>
          <w:sz w:val="22"/>
        </w:rPr>
        <w:t>, 2021.</w:t>
      </w:r>
    </w:p>
    <w:p w14:paraId="30919366" w14:textId="77777777" w:rsidR="00686057" w:rsidRDefault="00686057" w:rsidP="00FF775C">
      <w:pPr>
        <w:pBdr>
          <w:top w:val="nil"/>
          <w:left w:val="nil"/>
          <w:bottom w:val="nil"/>
          <w:right w:val="nil"/>
          <w:between w:val="nil"/>
        </w:pBdr>
        <w:spacing w:after="240" w:line="240" w:lineRule="auto"/>
        <w:ind w:firstLine="0"/>
        <w:rPr>
          <w:color w:val="000000"/>
          <w:sz w:val="22"/>
          <w:szCs w:val="22"/>
        </w:rPr>
      </w:pPr>
    </w:p>
    <w:sectPr w:rsidR="00686057">
      <w:headerReference w:type="default" r:id="rId16"/>
      <w:footerReference w:type="default" r:id="rId17"/>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parecida.silva.ferreira@escola.pr.gov.br" w:date="2023-07-02T09:07:00Z" w:initials="UdW">
    <w:p w14:paraId="23D2CF93" w14:textId="674DB772" w:rsidR="00686057" w:rsidRDefault="00686057">
      <w:pPr>
        <w:pStyle w:val="Textodecomentrio"/>
      </w:pPr>
      <w:r>
        <w:rPr>
          <w:rStyle w:val="Refdecomentrio"/>
        </w:rPr>
        <w:annotationRef/>
      </w:r>
      <w:r>
        <w:t>REFERÊNCIA</w:t>
      </w:r>
    </w:p>
  </w:comment>
  <w:comment w:id="59" w:author="aparecida.silva.ferreira@escola.pr.gov.br" w:date="2023-07-02T09:12:00Z" w:initials="UdW">
    <w:p w14:paraId="64FA520A" w14:textId="56FE764C" w:rsidR="00686057" w:rsidRDefault="00686057">
      <w:pPr>
        <w:pStyle w:val="Textodecomentrio"/>
      </w:pPr>
      <w:r>
        <w:rPr>
          <w:rStyle w:val="Refdecomentrio"/>
        </w:rPr>
        <w:annotationRef/>
      </w:r>
      <w:r>
        <w:t>refazer</w:t>
      </w:r>
    </w:p>
  </w:comment>
  <w:comment w:id="103" w:author="aparecida.silva.ferreira@escola.pr.gov.br" w:date="2023-07-02T09:15:00Z" w:initials="UdW">
    <w:p w14:paraId="1E736A47" w14:textId="12BAAE0F" w:rsidR="00953ABE" w:rsidRDefault="00953ABE">
      <w:pPr>
        <w:pStyle w:val="Textodecomentrio"/>
      </w:pPr>
      <w:r>
        <w:rPr>
          <w:rStyle w:val="Refdecomentrio"/>
        </w:rPr>
        <w:annotationRef/>
      </w:r>
      <w:r>
        <w:t xml:space="preserve">TEXTO/DIAGRAMA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D2CF93" w15:done="0"/>
  <w15:commentEx w15:paraId="64FA520A" w15:done="0"/>
  <w15:commentEx w15:paraId="1E736A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BBCD6" w16cex:dateUtc="2023-07-02T12:07:00Z"/>
  <w16cex:commentExtensible w16cex:durableId="284BBDFE" w16cex:dateUtc="2023-07-02T12:12:00Z"/>
  <w16cex:commentExtensible w16cex:durableId="284BBEBA" w16cex:dateUtc="2023-07-02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D2CF93" w16cid:durableId="284BBCD6"/>
  <w16cid:commentId w16cid:paraId="64FA520A" w16cid:durableId="284BBDFE"/>
  <w16cid:commentId w16cid:paraId="1E736A47" w16cid:durableId="284BBE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5E75B" w14:textId="77777777" w:rsidR="00643B00" w:rsidRDefault="00643B00">
      <w:pPr>
        <w:spacing w:line="240" w:lineRule="auto"/>
      </w:pPr>
      <w:r>
        <w:separator/>
      </w:r>
    </w:p>
  </w:endnote>
  <w:endnote w:type="continuationSeparator" w:id="0">
    <w:p w14:paraId="6EB7E3DF" w14:textId="77777777" w:rsidR="00643B00" w:rsidRDefault="00643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222FF" w14:textId="77777777" w:rsidR="00643B00" w:rsidRDefault="00643B00">
      <w:pPr>
        <w:spacing w:line="240" w:lineRule="auto"/>
      </w:pPr>
      <w:r>
        <w:separator/>
      </w:r>
    </w:p>
  </w:footnote>
  <w:footnote w:type="continuationSeparator" w:id="0">
    <w:p w14:paraId="5D12F303" w14:textId="77777777" w:rsidR="00643B00" w:rsidRDefault="00643B00">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40D56"/>
    <w:rsid w:val="000936ED"/>
    <w:rsid w:val="000C00B1"/>
    <w:rsid w:val="000E6843"/>
    <w:rsid w:val="0017766E"/>
    <w:rsid w:val="001C0333"/>
    <w:rsid w:val="001C2BD7"/>
    <w:rsid w:val="00212738"/>
    <w:rsid w:val="00255A8F"/>
    <w:rsid w:val="002A12B1"/>
    <w:rsid w:val="003158C0"/>
    <w:rsid w:val="003A4071"/>
    <w:rsid w:val="00411101"/>
    <w:rsid w:val="00415A53"/>
    <w:rsid w:val="0044078C"/>
    <w:rsid w:val="00471584"/>
    <w:rsid w:val="004A40CA"/>
    <w:rsid w:val="004E7FCA"/>
    <w:rsid w:val="00643B00"/>
    <w:rsid w:val="00666EB8"/>
    <w:rsid w:val="00686057"/>
    <w:rsid w:val="007A44DD"/>
    <w:rsid w:val="007B6883"/>
    <w:rsid w:val="007E7D31"/>
    <w:rsid w:val="007F4D9D"/>
    <w:rsid w:val="009469E8"/>
    <w:rsid w:val="00953ABE"/>
    <w:rsid w:val="009A2C03"/>
    <w:rsid w:val="00A05F80"/>
    <w:rsid w:val="00A53D55"/>
    <w:rsid w:val="00A7060A"/>
    <w:rsid w:val="00AB317B"/>
    <w:rsid w:val="00AB6281"/>
    <w:rsid w:val="00B64E69"/>
    <w:rsid w:val="00BA0E38"/>
    <w:rsid w:val="00BC7572"/>
    <w:rsid w:val="00BF16FE"/>
    <w:rsid w:val="00CB215D"/>
    <w:rsid w:val="00D23554"/>
    <w:rsid w:val="00D70651"/>
    <w:rsid w:val="00E77F94"/>
    <w:rsid w:val="00F06513"/>
    <w:rsid w:val="00F24DF5"/>
    <w:rsid w:val="00FB2F05"/>
    <w:rsid w:val="00FF7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Bibliografia">
    <w:name w:val="Bibliography"/>
    <w:basedOn w:val="Normal"/>
    <w:next w:val="Normal"/>
    <w:uiPriority w:val="37"/>
    <w:unhideWhenUsed/>
    <w:rsid w:val="00BA0E38"/>
    <w:pPr>
      <w:spacing w:after="240" w:line="240" w:lineRule="auto"/>
      <w:ind w:firstLine="0"/>
    </w:pPr>
  </w:style>
  <w:style w:type="paragraph" w:styleId="Reviso">
    <w:name w:val="Revision"/>
    <w:hidden/>
    <w:uiPriority w:val="99"/>
    <w:semiHidden/>
    <w:rsid w:val="00686057"/>
    <w:pPr>
      <w:widowControl/>
      <w:spacing w:line="240" w:lineRule="auto"/>
      <w:ind w:firstLine="0"/>
      <w:jc w:val="left"/>
    </w:pPr>
  </w:style>
  <w:style w:type="character" w:styleId="Refdecomentrio">
    <w:name w:val="annotation reference"/>
    <w:basedOn w:val="Fontepargpadro"/>
    <w:uiPriority w:val="99"/>
    <w:semiHidden/>
    <w:unhideWhenUsed/>
    <w:rsid w:val="00686057"/>
    <w:rPr>
      <w:sz w:val="16"/>
      <w:szCs w:val="16"/>
    </w:rPr>
  </w:style>
  <w:style w:type="paragraph" w:styleId="Textodecomentrio">
    <w:name w:val="annotation text"/>
    <w:basedOn w:val="Normal"/>
    <w:link w:val="TextodecomentrioChar"/>
    <w:uiPriority w:val="99"/>
    <w:semiHidden/>
    <w:unhideWhenUsed/>
    <w:rsid w:val="0068605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86057"/>
    <w:rPr>
      <w:sz w:val="20"/>
      <w:szCs w:val="20"/>
    </w:rPr>
  </w:style>
  <w:style w:type="paragraph" w:styleId="Assuntodocomentrio">
    <w:name w:val="annotation subject"/>
    <w:basedOn w:val="Textodecomentrio"/>
    <w:next w:val="Textodecomentrio"/>
    <w:link w:val="AssuntodocomentrioChar"/>
    <w:uiPriority w:val="99"/>
    <w:semiHidden/>
    <w:unhideWhenUsed/>
    <w:rsid w:val="00686057"/>
    <w:rPr>
      <w:b/>
      <w:bCs/>
    </w:rPr>
  </w:style>
  <w:style w:type="character" w:customStyle="1" w:styleId="AssuntodocomentrioChar">
    <w:name w:val="Assunto do comentário Char"/>
    <w:basedOn w:val="TextodecomentrioChar"/>
    <w:link w:val="Assuntodocomentrio"/>
    <w:uiPriority w:val="99"/>
    <w:semiHidden/>
    <w:rsid w:val="006860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390">
      <w:bodyDiv w:val="1"/>
      <w:marLeft w:val="0"/>
      <w:marRight w:val="0"/>
      <w:marTop w:val="0"/>
      <w:marBottom w:val="0"/>
      <w:divBdr>
        <w:top w:val="none" w:sz="0" w:space="0" w:color="auto"/>
        <w:left w:val="none" w:sz="0" w:space="0" w:color="auto"/>
        <w:bottom w:val="none" w:sz="0" w:space="0" w:color="auto"/>
        <w:right w:val="none" w:sz="0" w:space="0" w:color="auto"/>
      </w:divBdr>
    </w:div>
    <w:div w:id="126709241">
      <w:bodyDiv w:val="1"/>
      <w:marLeft w:val="0"/>
      <w:marRight w:val="0"/>
      <w:marTop w:val="0"/>
      <w:marBottom w:val="0"/>
      <w:divBdr>
        <w:top w:val="none" w:sz="0" w:space="0" w:color="auto"/>
        <w:left w:val="none" w:sz="0" w:space="0" w:color="auto"/>
        <w:bottom w:val="none" w:sz="0" w:space="0" w:color="auto"/>
        <w:right w:val="none" w:sz="0" w:space="0" w:color="auto"/>
      </w:divBdr>
    </w:div>
    <w:div w:id="421725796">
      <w:bodyDiv w:val="1"/>
      <w:marLeft w:val="0"/>
      <w:marRight w:val="0"/>
      <w:marTop w:val="0"/>
      <w:marBottom w:val="0"/>
      <w:divBdr>
        <w:top w:val="none" w:sz="0" w:space="0" w:color="auto"/>
        <w:left w:val="none" w:sz="0" w:space="0" w:color="auto"/>
        <w:bottom w:val="none" w:sz="0" w:space="0" w:color="auto"/>
        <w:right w:val="none" w:sz="0" w:space="0" w:color="auto"/>
      </w:divBdr>
    </w:div>
    <w:div w:id="515578768">
      <w:bodyDiv w:val="1"/>
      <w:marLeft w:val="0"/>
      <w:marRight w:val="0"/>
      <w:marTop w:val="0"/>
      <w:marBottom w:val="0"/>
      <w:divBdr>
        <w:top w:val="none" w:sz="0" w:space="0" w:color="auto"/>
        <w:left w:val="none" w:sz="0" w:space="0" w:color="auto"/>
        <w:bottom w:val="none" w:sz="0" w:space="0" w:color="auto"/>
        <w:right w:val="none" w:sz="0" w:space="0" w:color="auto"/>
      </w:divBdr>
    </w:div>
    <w:div w:id="637952395">
      <w:bodyDiv w:val="1"/>
      <w:marLeft w:val="0"/>
      <w:marRight w:val="0"/>
      <w:marTop w:val="0"/>
      <w:marBottom w:val="0"/>
      <w:divBdr>
        <w:top w:val="none" w:sz="0" w:space="0" w:color="auto"/>
        <w:left w:val="none" w:sz="0" w:space="0" w:color="auto"/>
        <w:bottom w:val="none" w:sz="0" w:space="0" w:color="auto"/>
        <w:right w:val="none" w:sz="0" w:space="0" w:color="auto"/>
      </w:divBdr>
    </w:div>
    <w:div w:id="931668984">
      <w:bodyDiv w:val="1"/>
      <w:marLeft w:val="0"/>
      <w:marRight w:val="0"/>
      <w:marTop w:val="0"/>
      <w:marBottom w:val="0"/>
      <w:divBdr>
        <w:top w:val="none" w:sz="0" w:space="0" w:color="auto"/>
        <w:left w:val="none" w:sz="0" w:space="0" w:color="auto"/>
        <w:bottom w:val="none" w:sz="0" w:space="0" w:color="auto"/>
        <w:right w:val="none" w:sz="0" w:space="0" w:color="auto"/>
      </w:divBdr>
      <w:divsChild>
        <w:div w:id="1246499701">
          <w:marLeft w:val="0"/>
          <w:marRight w:val="0"/>
          <w:marTop w:val="0"/>
          <w:marBottom w:val="315"/>
          <w:divBdr>
            <w:top w:val="single" w:sz="6" w:space="0" w:color="DDDDDD"/>
            <w:left w:val="single" w:sz="6" w:space="0" w:color="DDDDDD"/>
            <w:bottom w:val="single" w:sz="6" w:space="0" w:color="DDDDDD"/>
            <w:right w:val="single" w:sz="6" w:space="0" w:color="DDDDDD"/>
          </w:divBdr>
          <w:divsChild>
            <w:div w:id="1873108106">
              <w:marLeft w:val="0"/>
              <w:marRight w:val="0"/>
              <w:marTop w:val="0"/>
              <w:marBottom w:val="0"/>
              <w:divBdr>
                <w:top w:val="none" w:sz="0" w:space="0" w:color="auto"/>
                <w:left w:val="none" w:sz="0" w:space="0" w:color="auto"/>
                <w:bottom w:val="none" w:sz="0" w:space="0" w:color="auto"/>
                <w:right w:val="none" w:sz="0" w:space="0" w:color="auto"/>
              </w:divBdr>
              <w:divsChild>
                <w:div w:id="348945415">
                  <w:marLeft w:val="0"/>
                  <w:marRight w:val="0"/>
                  <w:marTop w:val="0"/>
                  <w:marBottom w:val="225"/>
                  <w:divBdr>
                    <w:top w:val="none" w:sz="0" w:space="0" w:color="auto"/>
                    <w:left w:val="none" w:sz="0" w:space="0" w:color="auto"/>
                    <w:bottom w:val="none" w:sz="0" w:space="0" w:color="auto"/>
                    <w:right w:val="none" w:sz="0" w:space="0" w:color="auto"/>
                  </w:divBdr>
                  <w:divsChild>
                    <w:div w:id="1323893147">
                      <w:marLeft w:val="0"/>
                      <w:marRight w:val="0"/>
                      <w:marTop w:val="0"/>
                      <w:marBottom w:val="0"/>
                      <w:divBdr>
                        <w:top w:val="none" w:sz="0" w:space="0" w:color="auto"/>
                        <w:left w:val="none" w:sz="0" w:space="0" w:color="auto"/>
                        <w:bottom w:val="none" w:sz="0" w:space="0" w:color="auto"/>
                        <w:right w:val="none" w:sz="0" w:space="0" w:color="auto"/>
                      </w:divBdr>
                      <w:divsChild>
                        <w:div w:id="2064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5420">
      <w:bodyDiv w:val="1"/>
      <w:marLeft w:val="0"/>
      <w:marRight w:val="0"/>
      <w:marTop w:val="0"/>
      <w:marBottom w:val="0"/>
      <w:divBdr>
        <w:top w:val="none" w:sz="0" w:space="0" w:color="auto"/>
        <w:left w:val="none" w:sz="0" w:space="0" w:color="auto"/>
        <w:bottom w:val="none" w:sz="0" w:space="0" w:color="auto"/>
        <w:right w:val="none" w:sz="0" w:space="0" w:color="auto"/>
      </w:divBdr>
    </w:div>
    <w:div w:id="1569002428">
      <w:bodyDiv w:val="1"/>
      <w:marLeft w:val="0"/>
      <w:marRight w:val="0"/>
      <w:marTop w:val="0"/>
      <w:marBottom w:val="0"/>
      <w:divBdr>
        <w:top w:val="none" w:sz="0" w:space="0" w:color="auto"/>
        <w:left w:val="none" w:sz="0" w:space="0" w:color="auto"/>
        <w:bottom w:val="none" w:sz="0" w:space="0" w:color="auto"/>
        <w:right w:val="none" w:sz="0" w:space="0" w:color="auto"/>
      </w:divBdr>
    </w:div>
    <w:div w:id="1784880992">
      <w:bodyDiv w:val="1"/>
      <w:marLeft w:val="0"/>
      <w:marRight w:val="0"/>
      <w:marTop w:val="0"/>
      <w:marBottom w:val="0"/>
      <w:divBdr>
        <w:top w:val="none" w:sz="0" w:space="0" w:color="auto"/>
        <w:left w:val="none" w:sz="0" w:space="0" w:color="auto"/>
        <w:bottom w:val="none" w:sz="0" w:space="0" w:color="auto"/>
        <w:right w:val="none" w:sz="0" w:space="0" w:color="auto"/>
      </w:divBdr>
    </w:div>
    <w:div w:id="1904639971">
      <w:bodyDiv w:val="1"/>
      <w:marLeft w:val="0"/>
      <w:marRight w:val="0"/>
      <w:marTop w:val="0"/>
      <w:marBottom w:val="0"/>
      <w:divBdr>
        <w:top w:val="none" w:sz="0" w:space="0" w:color="auto"/>
        <w:left w:val="none" w:sz="0" w:space="0" w:color="auto"/>
        <w:bottom w:val="none" w:sz="0" w:space="0" w:color="auto"/>
        <w:right w:val="none" w:sz="0" w:space="0" w:color="auto"/>
      </w:divBdr>
    </w:div>
    <w:div w:id="2071077991">
      <w:bodyDiv w:val="1"/>
      <w:marLeft w:val="0"/>
      <w:marRight w:val="0"/>
      <w:marTop w:val="0"/>
      <w:marBottom w:val="0"/>
      <w:divBdr>
        <w:top w:val="none" w:sz="0" w:space="0" w:color="auto"/>
        <w:left w:val="none" w:sz="0" w:space="0" w:color="auto"/>
        <w:bottom w:val="none" w:sz="0" w:space="0" w:color="auto"/>
        <w:right w:val="none" w:sz="0" w:space="0" w:color="auto"/>
      </w:divBdr>
      <w:divsChild>
        <w:div w:id="966164121">
          <w:marLeft w:val="0"/>
          <w:marRight w:val="0"/>
          <w:marTop w:val="0"/>
          <w:marBottom w:val="0"/>
          <w:divBdr>
            <w:top w:val="none" w:sz="0" w:space="0" w:color="auto"/>
            <w:left w:val="none" w:sz="0" w:space="0" w:color="auto"/>
            <w:bottom w:val="none" w:sz="0" w:space="0" w:color="auto"/>
            <w:right w:val="none" w:sz="0" w:space="0" w:color="auto"/>
          </w:divBdr>
        </w:div>
        <w:div w:id="1587422100">
          <w:marLeft w:val="0"/>
          <w:marRight w:val="0"/>
          <w:marTop w:val="0"/>
          <w:marBottom w:val="0"/>
          <w:divBdr>
            <w:top w:val="none" w:sz="0" w:space="0" w:color="auto"/>
            <w:left w:val="none" w:sz="0" w:space="0" w:color="auto"/>
            <w:bottom w:val="none" w:sz="0" w:space="0" w:color="auto"/>
            <w:right w:val="none" w:sz="0" w:space="0" w:color="auto"/>
          </w:divBdr>
          <w:divsChild>
            <w:div w:id="1806004903">
              <w:marLeft w:val="0"/>
              <w:marRight w:val="165"/>
              <w:marTop w:val="150"/>
              <w:marBottom w:val="0"/>
              <w:divBdr>
                <w:top w:val="none" w:sz="0" w:space="0" w:color="auto"/>
                <w:left w:val="none" w:sz="0" w:space="0" w:color="auto"/>
                <w:bottom w:val="none" w:sz="0" w:space="0" w:color="auto"/>
                <w:right w:val="none" w:sz="0" w:space="0" w:color="auto"/>
              </w:divBdr>
              <w:divsChild>
                <w:div w:id="1845119981">
                  <w:marLeft w:val="0"/>
                  <w:marRight w:val="0"/>
                  <w:marTop w:val="0"/>
                  <w:marBottom w:val="0"/>
                  <w:divBdr>
                    <w:top w:val="none" w:sz="0" w:space="0" w:color="auto"/>
                    <w:left w:val="none" w:sz="0" w:space="0" w:color="auto"/>
                    <w:bottom w:val="none" w:sz="0" w:space="0" w:color="auto"/>
                    <w:right w:val="none" w:sz="0" w:space="0" w:color="auto"/>
                  </w:divBdr>
                  <w:divsChild>
                    <w:div w:id="14784527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0DE6B9-FBBB-46FB-9A3F-083B4D59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2790</Words>
  <Characters>15072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aparecida.silva.ferreira@escola.pr.gov.br</cp:lastModifiedBy>
  <cp:revision>3</cp:revision>
  <dcterms:created xsi:type="dcterms:W3CDTF">2023-07-02T12:02:00Z</dcterms:created>
  <dcterms:modified xsi:type="dcterms:W3CDTF">2023-07-02T12:16:00Z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id="hXz8fDG6"/&gt;&lt;style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