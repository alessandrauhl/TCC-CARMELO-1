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FFC83F" w14:textId="77777777" w:rsidR="00B31057"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76B1F220" w14:textId="77777777" w:rsidR="00B31057" w:rsidRDefault="00000000">
      <w:pPr>
        <w:pStyle w:val="Cabealho"/>
        <w:jc w:val="center"/>
        <w:rPr>
          <w:rFonts w:ascii="Arial" w:hAnsi="Arial" w:cs="Arial"/>
          <w:b/>
          <w:bCs/>
          <w:color w:val="262626" w:themeColor="text1" w:themeTint="D9"/>
          <w:sz w:val="24"/>
          <w:szCs w:val="24"/>
          <w:lang w:val="pt-BR"/>
        </w:rPr>
      </w:pPr>
      <w:hyperlink r:id="rId9" w:history="1">
        <w:r>
          <w:rPr>
            <w:rStyle w:val="Hyperlink"/>
            <w:rFonts w:ascii="Arial" w:hAnsi="Arial" w:cs="Arial"/>
            <w:b/>
            <w:bCs/>
            <w:color w:val="262626" w:themeColor="text1" w:themeTint="D9"/>
            <w:sz w:val="24"/>
            <w:szCs w:val="24"/>
            <w:u w:val="none"/>
            <w:bdr w:val="single" w:sz="2" w:space="0" w:color="E5E7EB"/>
            <w:shd w:val="clear" w:color="auto" w:fill="FFFFFF"/>
            <w:lang w:val="pt-BR"/>
          </w:rPr>
          <w:t xml:space="preserve">CARMELO PERRONE C E PE EF M </w:t>
        </w:r>
        <w:proofErr w:type="spellStart"/>
        <w:r>
          <w:rPr>
            <w:rStyle w:val="Hyperlink"/>
            <w:rFonts w:ascii="Arial" w:hAnsi="Arial" w:cs="Arial"/>
            <w:b/>
            <w:bCs/>
            <w:color w:val="262626" w:themeColor="text1" w:themeTint="D9"/>
            <w:sz w:val="24"/>
            <w:szCs w:val="24"/>
            <w:u w:val="none"/>
            <w:bdr w:val="single" w:sz="2" w:space="0" w:color="E5E7EB"/>
            <w:shd w:val="clear" w:color="auto" w:fill="FFFFFF"/>
            <w:lang w:val="pt-BR"/>
          </w:rPr>
          <w:t>PROFIS</w:t>
        </w:r>
        <w:proofErr w:type="spellEnd"/>
      </w:hyperlink>
    </w:p>
    <w:p w14:paraId="23A29C47" w14:textId="77777777" w:rsidR="00B31057" w:rsidRDefault="00000000">
      <w:pPr>
        <w:tabs>
          <w:tab w:val="center" w:pos="4536"/>
          <w:tab w:val="left" w:pos="6780"/>
        </w:tabs>
        <w:spacing w:line="300" w:lineRule="auto"/>
        <w:ind w:firstLine="0"/>
        <w:jc w:val="center"/>
        <w:rPr>
          <w:color w:val="000000"/>
        </w:rPr>
      </w:pPr>
      <w:r>
        <w:rPr>
          <w:b/>
          <w:color w:val="000000"/>
          <w:sz w:val="22"/>
          <w:szCs w:val="22"/>
        </w:rPr>
        <w:t>CURSO TÉCNICO EM INFORMÁTICA</w:t>
      </w:r>
    </w:p>
    <w:p w14:paraId="305223F0" w14:textId="77777777" w:rsidR="00B31057" w:rsidRDefault="00B31057">
      <w:pPr>
        <w:jc w:val="center"/>
        <w:rPr>
          <w:b/>
        </w:rPr>
      </w:pPr>
    </w:p>
    <w:p w14:paraId="5A39875A" w14:textId="77777777" w:rsidR="00B31057" w:rsidRDefault="00B31057">
      <w:pPr>
        <w:jc w:val="center"/>
        <w:rPr>
          <w:b/>
        </w:rPr>
      </w:pPr>
    </w:p>
    <w:p w14:paraId="6C0A6760" w14:textId="7071A00D" w:rsidR="00B31057" w:rsidRDefault="00BE529C" w:rsidP="00BE529C">
      <w:pPr>
        <w:ind w:firstLine="0"/>
        <w:jc w:val="center"/>
        <w:rPr>
          <w:b/>
        </w:rPr>
      </w:pPr>
      <w:proofErr w:type="spellStart"/>
      <w:r>
        <w:rPr>
          <w:b/>
        </w:rPr>
        <w:t>EDYCLEUTON</w:t>
      </w:r>
      <w:proofErr w:type="spellEnd"/>
      <w:r>
        <w:rPr>
          <w:b/>
        </w:rPr>
        <w:t xml:space="preserve"> RAMOS LIMA</w:t>
      </w:r>
    </w:p>
    <w:p w14:paraId="662CCC5A" w14:textId="32908F0D" w:rsidR="00B31057" w:rsidRDefault="00BE529C" w:rsidP="00BE529C">
      <w:pPr>
        <w:ind w:firstLine="0"/>
        <w:jc w:val="center"/>
        <w:rPr>
          <w:b/>
        </w:rPr>
      </w:pPr>
      <w:r>
        <w:rPr>
          <w:b/>
        </w:rPr>
        <w:t>JAQUELINE NUNES DOS SANTOS</w:t>
      </w:r>
    </w:p>
    <w:p w14:paraId="5FA889E9" w14:textId="77777777" w:rsidR="00B31057" w:rsidRDefault="00B31057" w:rsidP="00BE529C">
      <w:pPr>
        <w:jc w:val="center"/>
        <w:rPr>
          <w:b/>
        </w:rPr>
      </w:pPr>
    </w:p>
    <w:p w14:paraId="5FBF9B17" w14:textId="77777777" w:rsidR="00B31057" w:rsidRDefault="00B31057" w:rsidP="00BE529C">
      <w:pPr>
        <w:jc w:val="center"/>
        <w:rPr>
          <w:b/>
        </w:rPr>
      </w:pPr>
    </w:p>
    <w:p w14:paraId="54ADAD54" w14:textId="77777777" w:rsidR="00B31057" w:rsidRDefault="00B31057" w:rsidP="00BE529C">
      <w:pPr>
        <w:jc w:val="center"/>
        <w:rPr>
          <w:b/>
        </w:rPr>
      </w:pPr>
    </w:p>
    <w:p w14:paraId="25DF3F8A" w14:textId="77777777" w:rsidR="00B31057" w:rsidRDefault="00B31057" w:rsidP="00BE529C">
      <w:pPr>
        <w:jc w:val="center"/>
        <w:rPr>
          <w:b/>
        </w:rPr>
      </w:pPr>
    </w:p>
    <w:p w14:paraId="00956AAD" w14:textId="77777777" w:rsidR="00B31057" w:rsidRDefault="00B31057" w:rsidP="00BE529C">
      <w:pPr>
        <w:jc w:val="center"/>
        <w:rPr>
          <w:b/>
        </w:rPr>
      </w:pPr>
    </w:p>
    <w:p w14:paraId="7F2A24A5" w14:textId="3F67EE49" w:rsidR="00B31057" w:rsidRDefault="00BE529C" w:rsidP="00BE529C">
      <w:pPr>
        <w:ind w:firstLine="0"/>
        <w:jc w:val="center"/>
        <w:rPr>
          <w:b/>
        </w:rPr>
      </w:pPr>
      <w:r>
        <w:rPr>
          <w:b/>
        </w:rPr>
        <w:t>BUSTER BURGUER</w:t>
      </w:r>
    </w:p>
    <w:p w14:paraId="0ECCB7D2" w14:textId="77777777" w:rsidR="00B31057" w:rsidRDefault="00B31057">
      <w:pPr>
        <w:rPr>
          <w:b/>
        </w:rPr>
      </w:pPr>
    </w:p>
    <w:p w14:paraId="5EB4A544" w14:textId="77777777" w:rsidR="00B31057" w:rsidRDefault="00B31057">
      <w:pPr>
        <w:rPr>
          <w:b/>
        </w:rPr>
      </w:pPr>
    </w:p>
    <w:p w14:paraId="53350176" w14:textId="77777777" w:rsidR="00B31057" w:rsidRDefault="00B31057">
      <w:pPr>
        <w:rPr>
          <w:b/>
        </w:rPr>
      </w:pPr>
    </w:p>
    <w:p w14:paraId="3385EAF4" w14:textId="77777777" w:rsidR="00B31057" w:rsidRDefault="00B31057">
      <w:pPr>
        <w:rPr>
          <w:b/>
        </w:rPr>
      </w:pPr>
    </w:p>
    <w:p w14:paraId="33935960" w14:textId="77777777" w:rsidR="00B31057" w:rsidRDefault="00B31057">
      <w:pPr>
        <w:rPr>
          <w:b/>
        </w:rPr>
      </w:pPr>
    </w:p>
    <w:p w14:paraId="36D87D56" w14:textId="77777777" w:rsidR="00B31057" w:rsidRDefault="00B31057">
      <w:pPr>
        <w:rPr>
          <w:b/>
        </w:rPr>
      </w:pPr>
    </w:p>
    <w:p w14:paraId="2A4D0E55" w14:textId="77777777" w:rsidR="00B31057" w:rsidRDefault="00B31057">
      <w:pPr>
        <w:rPr>
          <w:b/>
        </w:rPr>
      </w:pPr>
    </w:p>
    <w:p w14:paraId="692B8E4B" w14:textId="77777777" w:rsidR="00B31057" w:rsidRDefault="00B31057">
      <w:pPr>
        <w:rPr>
          <w:b/>
        </w:rPr>
      </w:pPr>
    </w:p>
    <w:p w14:paraId="46FED506" w14:textId="77777777" w:rsidR="00B31057" w:rsidRDefault="00B31057">
      <w:pPr>
        <w:rPr>
          <w:b/>
        </w:rPr>
      </w:pPr>
    </w:p>
    <w:p w14:paraId="393F11BC" w14:textId="77777777" w:rsidR="00B31057" w:rsidRDefault="00B31057">
      <w:pPr>
        <w:spacing w:line="300" w:lineRule="auto"/>
        <w:ind w:firstLine="0"/>
        <w:jc w:val="center"/>
        <w:rPr>
          <w:b/>
          <w:color w:val="000000"/>
        </w:rPr>
      </w:pPr>
    </w:p>
    <w:p w14:paraId="439828DF" w14:textId="77777777" w:rsidR="00B31057" w:rsidRDefault="00B31057">
      <w:pPr>
        <w:spacing w:line="300" w:lineRule="auto"/>
        <w:ind w:firstLine="0"/>
        <w:jc w:val="center"/>
        <w:rPr>
          <w:b/>
          <w:color w:val="000000"/>
        </w:rPr>
      </w:pPr>
    </w:p>
    <w:p w14:paraId="3F64C91B" w14:textId="77777777" w:rsidR="00B31057" w:rsidRDefault="00000000">
      <w:pPr>
        <w:spacing w:line="300" w:lineRule="auto"/>
        <w:ind w:firstLine="0"/>
        <w:jc w:val="center"/>
        <w:rPr>
          <w:b/>
          <w:color w:val="000000"/>
        </w:rPr>
      </w:pPr>
      <w:r>
        <w:rPr>
          <w:b/>
          <w:color w:val="000000"/>
        </w:rPr>
        <w:t>CASCAVEL - PR</w:t>
      </w:r>
    </w:p>
    <w:p w14:paraId="1883DF56" w14:textId="77777777" w:rsidR="00B31057" w:rsidRDefault="00000000">
      <w:pPr>
        <w:spacing w:line="300" w:lineRule="auto"/>
        <w:ind w:firstLine="0"/>
        <w:jc w:val="center"/>
        <w:rPr>
          <w:b/>
        </w:rPr>
      </w:pPr>
      <w:r>
        <w:rPr>
          <w:b/>
          <w:color w:val="000000"/>
        </w:rPr>
        <w:t>202</w:t>
      </w:r>
      <w:r>
        <w:rPr>
          <w:b/>
        </w:rPr>
        <w:t>3</w:t>
      </w:r>
    </w:p>
    <w:p w14:paraId="161BA782" w14:textId="77777777" w:rsidR="00B31057" w:rsidRDefault="00B31057">
      <w:pPr>
        <w:spacing w:line="300" w:lineRule="auto"/>
        <w:ind w:firstLine="0"/>
        <w:jc w:val="center"/>
        <w:rPr>
          <w:b/>
        </w:rPr>
      </w:pPr>
    </w:p>
    <w:p w14:paraId="3DF5E1B8" w14:textId="4C2A952E" w:rsidR="00B31057" w:rsidRDefault="00BE529C" w:rsidP="00BE529C">
      <w:pPr>
        <w:ind w:firstLine="0"/>
        <w:jc w:val="center"/>
        <w:rPr>
          <w:b/>
        </w:rPr>
      </w:pPr>
      <w:proofErr w:type="spellStart"/>
      <w:r>
        <w:rPr>
          <w:b/>
        </w:rPr>
        <w:lastRenderedPageBreak/>
        <w:t>EDYCLEUTON</w:t>
      </w:r>
      <w:proofErr w:type="spellEnd"/>
      <w:r>
        <w:rPr>
          <w:b/>
        </w:rPr>
        <w:t xml:space="preserve"> RAMOS LIMA</w:t>
      </w:r>
    </w:p>
    <w:p w14:paraId="1CE1323A" w14:textId="49BDE134" w:rsidR="00B31057" w:rsidRDefault="00BE529C" w:rsidP="00BE529C">
      <w:pPr>
        <w:ind w:firstLine="0"/>
        <w:jc w:val="center"/>
        <w:rPr>
          <w:b/>
        </w:rPr>
      </w:pPr>
      <w:r>
        <w:rPr>
          <w:b/>
        </w:rPr>
        <w:t>JAQUELINE NUNES DOS SANTOS</w:t>
      </w:r>
    </w:p>
    <w:p w14:paraId="0650A182" w14:textId="77777777" w:rsidR="00B31057" w:rsidRDefault="00B31057" w:rsidP="00BE529C">
      <w:pPr>
        <w:jc w:val="center"/>
        <w:rPr>
          <w:b/>
        </w:rPr>
      </w:pPr>
    </w:p>
    <w:p w14:paraId="5E50A1CF" w14:textId="77777777" w:rsidR="00B31057" w:rsidRDefault="00B31057" w:rsidP="00BE529C">
      <w:pPr>
        <w:jc w:val="center"/>
        <w:rPr>
          <w:b/>
        </w:rPr>
      </w:pPr>
    </w:p>
    <w:p w14:paraId="565C7B22" w14:textId="77777777" w:rsidR="00B31057" w:rsidRDefault="00B31057" w:rsidP="00BE529C">
      <w:pPr>
        <w:jc w:val="center"/>
        <w:rPr>
          <w:b/>
        </w:rPr>
      </w:pPr>
    </w:p>
    <w:p w14:paraId="34ECA7A3" w14:textId="77777777" w:rsidR="00B31057" w:rsidRDefault="00B31057" w:rsidP="00BE529C">
      <w:pPr>
        <w:ind w:firstLine="0"/>
        <w:jc w:val="center"/>
        <w:rPr>
          <w:b/>
        </w:rPr>
      </w:pPr>
    </w:p>
    <w:p w14:paraId="75E7DB59" w14:textId="750DE1CB" w:rsidR="00B31057" w:rsidRDefault="00BE529C" w:rsidP="00BE529C">
      <w:pPr>
        <w:ind w:firstLine="0"/>
        <w:jc w:val="center"/>
        <w:rPr>
          <w:b/>
        </w:rPr>
      </w:pPr>
      <w:r>
        <w:rPr>
          <w:b/>
        </w:rPr>
        <w:t>BUSTER BURGUER</w:t>
      </w:r>
    </w:p>
    <w:p w14:paraId="5AD6DBF1" w14:textId="77777777" w:rsidR="00B31057" w:rsidRDefault="00B31057">
      <w:pPr>
        <w:rPr>
          <w:b/>
        </w:rPr>
      </w:pPr>
    </w:p>
    <w:p w14:paraId="7FC09B11" w14:textId="77777777" w:rsidR="00B31057" w:rsidRDefault="00B31057">
      <w:pPr>
        <w:rPr>
          <w:b/>
        </w:rPr>
      </w:pPr>
    </w:p>
    <w:p w14:paraId="1B09D84F" w14:textId="77777777" w:rsidR="00B31057" w:rsidRDefault="00B31057">
      <w:pPr>
        <w:rPr>
          <w:b/>
        </w:rPr>
      </w:pPr>
    </w:p>
    <w:p w14:paraId="63BC0F5C" w14:textId="77777777" w:rsidR="00B31057" w:rsidRDefault="00B31057"/>
    <w:p w14:paraId="40A63342" w14:textId="77777777" w:rsidR="00B31057" w:rsidRDefault="00B31057"/>
    <w:p w14:paraId="430947F6" w14:textId="77777777" w:rsidR="00B31057" w:rsidRDefault="00000000">
      <w:pPr>
        <w:spacing w:line="240" w:lineRule="auto"/>
        <w:ind w:left="4560" w:firstLine="0"/>
        <w:rPr>
          <w:color w:val="000000"/>
        </w:rPr>
      </w:pPr>
      <w:r>
        <w:rPr>
          <w:color w:val="000000"/>
        </w:rPr>
        <w:t>Projeto de Desenvolvimento de Software do Curso Técnico em Informática do Colégio Estadual de Educação Padre Carmelo Perrone – Cascavel, Paraná.</w:t>
      </w:r>
    </w:p>
    <w:p w14:paraId="561A922A" w14:textId="77777777" w:rsidR="00B31057" w:rsidRDefault="00B31057">
      <w:pPr>
        <w:spacing w:line="240" w:lineRule="auto"/>
        <w:ind w:left="4560" w:firstLine="0"/>
        <w:rPr>
          <w:color w:val="000000"/>
        </w:rPr>
      </w:pPr>
    </w:p>
    <w:p w14:paraId="54664161" w14:textId="77777777" w:rsidR="00B31057"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1E70432" w14:textId="77777777" w:rsidR="00B31057" w:rsidRDefault="00000000">
      <w:pPr>
        <w:spacing w:line="240" w:lineRule="auto"/>
        <w:ind w:left="5672" w:firstLine="0"/>
        <w:jc w:val="right"/>
      </w:pPr>
      <w:proofErr w:type="spellStart"/>
      <w:r>
        <w:t>Prof</w:t>
      </w:r>
      <w:r>
        <w:rPr>
          <w:color w:val="000000"/>
        </w:rPr>
        <w:t>ª</w:t>
      </w:r>
      <w:proofErr w:type="spellEnd"/>
      <w:r>
        <w:t xml:space="preserve">. </w:t>
      </w:r>
      <w:r>
        <w:rPr>
          <w:spacing w:val="4"/>
          <w:sz w:val="21"/>
          <w:szCs w:val="21"/>
        </w:rPr>
        <w:t xml:space="preserve">ALESSANDRA M. </w:t>
      </w:r>
      <w:proofErr w:type="spellStart"/>
      <w:r>
        <w:rPr>
          <w:spacing w:val="4"/>
          <w:sz w:val="21"/>
          <w:szCs w:val="21"/>
        </w:rPr>
        <w:t>UHL</w:t>
      </w:r>
      <w:proofErr w:type="spellEnd"/>
      <w:r>
        <w:t xml:space="preserve"> </w:t>
      </w:r>
      <w:r>
        <w:rPr>
          <w:vertAlign w:val="superscript"/>
        </w:rPr>
        <w:t>2</w:t>
      </w:r>
    </w:p>
    <w:p w14:paraId="4698E9D3" w14:textId="77777777" w:rsidR="00B31057" w:rsidRDefault="00000000">
      <w:pPr>
        <w:jc w:val="right"/>
      </w:pPr>
      <w:r>
        <w:t xml:space="preserve">     </w:t>
      </w:r>
      <w:r>
        <w:tab/>
      </w:r>
      <w:r>
        <w:tab/>
      </w:r>
      <w:r>
        <w:tab/>
      </w:r>
      <w:r>
        <w:tab/>
      </w:r>
      <w:r>
        <w:tab/>
      </w:r>
      <w:r>
        <w:tab/>
      </w:r>
      <w:r>
        <w:tab/>
      </w:r>
    </w:p>
    <w:p w14:paraId="734F20A3" w14:textId="77777777" w:rsidR="00B31057" w:rsidRDefault="00B31057"/>
    <w:p w14:paraId="3DA3F704" w14:textId="77777777" w:rsidR="00B31057" w:rsidRDefault="00B31057">
      <w:pPr>
        <w:spacing w:line="300" w:lineRule="auto"/>
        <w:ind w:firstLine="0"/>
        <w:rPr>
          <w:b/>
          <w:color w:val="000000"/>
        </w:rPr>
      </w:pPr>
    </w:p>
    <w:p w14:paraId="56481A36" w14:textId="77777777" w:rsidR="00B31057" w:rsidRDefault="00000000">
      <w:pPr>
        <w:spacing w:line="300" w:lineRule="auto"/>
        <w:ind w:firstLine="0"/>
        <w:jc w:val="center"/>
        <w:rPr>
          <w:b/>
          <w:color w:val="000000"/>
        </w:rPr>
      </w:pPr>
      <w:r>
        <w:rPr>
          <w:b/>
          <w:color w:val="000000"/>
        </w:rPr>
        <w:t>CASCAVEL - PR</w:t>
      </w:r>
    </w:p>
    <w:p w14:paraId="27226794" w14:textId="77777777" w:rsidR="00B31057" w:rsidRDefault="00000000">
      <w:pPr>
        <w:spacing w:line="300" w:lineRule="auto"/>
        <w:ind w:firstLine="0"/>
        <w:jc w:val="center"/>
        <w:rPr>
          <w:b/>
          <w:color w:val="000000"/>
        </w:rPr>
      </w:pPr>
      <w:r>
        <w:rPr>
          <w:b/>
          <w:color w:val="000000"/>
        </w:rPr>
        <w:t>2023</w:t>
      </w:r>
    </w:p>
    <w:p w14:paraId="6DEC6A0F" w14:textId="77777777" w:rsidR="00B31057" w:rsidRDefault="00B31057">
      <w:pPr>
        <w:spacing w:line="300" w:lineRule="auto"/>
        <w:ind w:firstLine="0"/>
        <w:jc w:val="center"/>
        <w:rPr>
          <w:b/>
          <w:color w:val="000000"/>
        </w:rPr>
      </w:pPr>
    </w:p>
    <w:p w14:paraId="21ADC4BA" w14:textId="77777777" w:rsidR="00B31057" w:rsidRDefault="00B31057">
      <w:pPr>
        <w:spacing w:line="300" w:lineRule="auto"/>
        <w:ind w:firstLine="0"/>
        <w:jc w:val="center"/>
        <w:rPr>
          <w:b/>
          <w:color w:val="000000"/>
        </w:rPr>
      </w:pPr>
    </w:p>
    <w:p w14:paraId="2260D00A" w14:textId="77777777" w:rsidR="00B31057" w:rsidRDefault="00B31057">
      <w:pPr>
        <w:jc w:val="center"/>
        <w:rPr>
          <w:b/>
        </w:rPr>
      </w:pPr>
    </w:p>
    <w:p w14:paraId="7719D982" w14:textId="0C28ABE5" w:rsidR="00B31057" w:rsidRDefault="00BE529C" w:rsidP="00BE529C">
      <w:pPr>
        <w:ind w:firstLine="0"/>
        <w:jc w:val="center"/>
        <w:rPr>
          <w:b/>
        </w:rPr>
      </w:pPr>
      <w:proofErr w:type="spellStart"/>
      <w:r>
        <w:rPr>
          <w:b/>
        </w:rPr>
        <w:t>EDYCLEUTON</w:t>
      </w:r>
      <w:proofErr w:type="spellEnd"/>
      <w:r>
        <w:rPr>
          <w:b/>
        </w:rPr>
        <w:t xml:space="preserve"> RAMOS LIMA</w:t>
      </w:r>
    </w:p>
    <w:p w14:paraId="35BA542D" w14:textId="1B0EDF2B" w:rsidR="00B31057" w:rsidRDefault="00BE529C" w:rsidP="00BE529C">
      <w:pPr>
        <w:ind w:firstLine="0"/>
        <w:jc w:val="center"/>
        <w:rPr>
          <w:b/>
        </w:rPr>
      </w:pPr>
      <w:r>
        <w:rPr>
          <w:b/>
        </w:rPr>
        <w:t>JAQUELINE NUNES DOS SANTOS</w:t>
      </w:r>
    </w:p>
    <w:p w14:paraId="483C173E" w14:textId="77777777" w:rsidR="00B31057" w:rsidRDefault="00B31057">
      <w:pPr>
        <w:ind w:firstLine="0"/>
        <w:jc w:val="center"/>
        <w:rPr>
          <w:b/>
        </w:rPr>
      </w:pPr>
    </w:p>
    <w:p w14:paraId="445477A5" w14:textId="77777777" w:rsidR="00B31057" w:rsidRDefault="00B31057">
      <w:pPr>
        <w:jc w:val="center"/>
        <w:rPr>
          <w:b/>
        </w:rPr>
      </w:pPr>
    </w:p>
    <w:p w14:paraId="777ED1C6" w14:textId="77777777" w:rsidR="00B31057" w:rsidRDefault="00B31057">
      <w:pPr>
        <w:jc w:val="center"/>
        <w:rPr>
          <w:b/>
        </w:rPr>
      </w:pPr>
    </w:p>
    <w:p w14:paraId="57429B27" w14:textId="77777777" w:rsidR="00B31057" w:rsidRDefault="00B31057">
      <w:pPr>
        <w:ind w:firstLine="0"/>
        <w:jc w:val="center"/>
        <w:rPr>
          <w:b/>
        </w:rPr>
      </w:pPr>
    </w:p>
    <w:p w14:paraId="4B585780" w14:textId="77777777" w:rsidR="00BE529C" w:rsidRDefault="00BE529C" w:rsidP="00BE529C">
      <w:pPr>
        <w:ind w:firstLine="0"/>
        <w:jc w:val="center"/>
        <w:rPr>
          <w:b/>
        </w:rPr>
      </w:pPr>
      <w:r>
        <w:rPr>
          <w:b/>
        </w:rPr>
        <w:t>BUSTER BURGUER</w:t>
      </w:r>
    </w:p>
    <w:p w14:paraId="0FFDCD5D" w14:textId="77777777" w:rsidR="00B31057" w:rsidRDefault="00B31057">
      <w:pPr>
        <w:jc w:val="center"/>
        <w:rPr>
          <w:b/>
        </w:rPr>
      </w:pPr>
    </w:p>
    <w:p w14:paraId="16BC1286" w14:textId="77777777" w:rsidR="00B31057" w:rsidRDefault="00B31057">
      <w:pPr>
        <w:spacing w:line="360" w:lineRule="auto"/>
        <w:ind w:firstLine="0"/>
        <w:jc w:val="center"/>
        <w:rPr>
          <w:smallCaps/>
          <w:color w:val="000000"/>
        </w:rPr>
      </w:pPr>
    </w:p>
    <w:p w14:paraId="481F58D3" w14:textId="77777777" w:rsidR="00B31057" w:rsidRDefault="00000000">
      <w:pPr>
        <w:spacing w:line="300" w:lineRule="auto"/>
        <w:ind w:firstLine="0"/>
        <w:rPr>
          <w:color w:val="000000"/>
        </w:rPr>
      </w:pPr>
      <w:r>
        <w:rPr>
          <w:color w:val="000000"/>
        </w:rPr>
        <w:t>Este Projeto de Conclusão de Curso foi julgado e aprovado pelo Curso Técnico em Informática do Colégio Estadual Padre Carmelo Perrone.</w:t>
      </w:r>
    </w:p>
    <w:p w14:paraId="759F6EB1" w14:textId="77777777" w:rsidR="00B31057" w:rsidRDefault="00B31057">
      <w:pPr>
        <w:spacing w:line="360" w:lineRule="auto"/>
        <w:ind w:firstLine="0"/>
        <w:jc w:val="center"/>
        <w:rPr>
          <w:color w:val="000000"/>
        </w:rPr>
      </w:pPr>
    </w:p>
    <w:p w14:paraId="0066668E" w14:textId="77777777" w:rsidR="00B31057" w:rsidRDefault="00000000">
      <w:pPr>
        <w:spacing w:line="360" w:lineRule="auto"/>
        <w:ind w:firstLine="0"/>
        <w:jc w:val="center"/>
        <w:rPr>
          <w:color w:val="000000"/>
        </w:rPr>
      </w:pPr>
      <w:r>
        <w:rPr>
          <w:color w:val="000000"/>
        </w:rPr>
        <w:t xml:space="preserve">Cascavel, Pr., 11de </w:t>
      </w:r>
      <w:proofErr w:type="gramStart"/>
      <w:r>
        <w:rPr>
          <w:color w:val="000000"/>
        </w:rPr>
        <w:t>Maio</w:t>
      </w:r>
      <w:proofErr w:type="gramEnd"/>
      <w:r>
        <w:rPr>
          <w:color w:val="000000"/>
        </w:rPr>
        <w:t xml:space="preserve"> de 2023</w:t>
      </w:r>
    </w:p>
    <w:p w14:paraId="7378F893" w14:textId="77777777" w:rsidR="00B31057" w:rsidRDefault="00000000">
      <w:pPr>
        <w:spacing w:line="360" w:lineRule="auto"/>
        <w:ind w:firstLine="0"/>
        <w:jc w:val="center"/>
        <w:rPr>
          <w:b/>
          <w:color w:val="000000"/>
        </w:rPr>
      </w:pPr>
      <w:r>
        <w:rPr>
          <w:b/>
          <w:color w:val="000000"/>
        </w:rPr>
        <w:t>COMISSÃO EXAMINADOR</w:t>
      </w:r>
    </w:p>
    <w:p w14:paraId="02E518F1" w14:textId="77777777" w:rsidR="00B31057" w:rsidRDefault="00B31057">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B31057" w14:paraId="2AA005A1" w14:textId="77777777">
        <w:tc>
          <w:tcPr>
            <w:tcW w:w="4252" w:type="dxa"/>
            <w:shd w:val="clear" w:color="auto" w:fill="auto"/>
          </w:tcPr>
          <w:p w14:paraId="29FA88E1" w14:textId="77777777" w:rsidR="00B31057" w:rsidRDefault="00000000">
            <w:pPr>
              <w:ind w:firstLine="0"/>
              <w:jc w:val="left"/>
            </w:pPr>
            <w:r>
              <w:rPr>
                <w:color w:val="000000"/>
              </w:rPr>
              <w:t>______________________________</w:t>
            </w:r>
          </w:p>
          <w:p w14:paraId="0B61E37B" w14:textId="77777777" w:rsidR="00B3105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45609197" w14:textId="77777777" w:rsidR="00B31057" w:rsidRDefault="00000000">
            <w:pPr>
              <w:spacing w:line="240" w:lineRule="auto"/>
              <w:ind w:firstLine="0"/>
              <w:jc w:val="center"/>
              <w:rPr>
                <w:color w:val="000000"/>
              </w:rPr>
            </w:pPr>
            <w:r>
              <w:rPr>
                <w:color w:val="000000"/>
              </w:rPr>
              <w:t>Especialista em Tecnologia da Informação</w:t>
            </w:r>
          </w:p>
          <w:p w14:paraId="24BE38A1" w14:textId="77777777" w:rsidR="00B31057" w:rsidRDefault="00000000">
            <w:pPr>
              <w:spacing w:after="14" w:line="240" w:lineRule="auto"/>
              <w:ind w:left="10" w:right="344" w:hanging="10"/>
              <w:jc w:val="center"/>
            </w:pPr>
            <w:r>
              <w:rPr>
                <w:i/>
                <w:sz w:val="20"/>
                <w:szCs w:val="20"/>
              </w:rPr>
              <w:t>Faculdade de Ciências Sociais Aplicadas de Cascavel</w:t>
            </w:r>
          </w:p>
          <w:p w14:paraId="308F4C1C" w14:textId="77777777" w:rsidR="00B31057" w:rsidRDefault="00000000">
            <w:pPr>
              <w:spacing w:line="240" w:lineRule="auto"/>
              <w:ind w:firstLine="0"/>
            </w:pPr>
            <w:r>
              <w:t xml:space="preserve">                  Orientadora</w:t>
            </w:r>
          </w:p>
          <w:p w14:paraId="04679CED" w14:textId="77777777" w:rsidR="00B31057" w:rsidRDefault="00B31057">
            <w:pPr>
              <w:ind w:firstLine="0"/>
              <w:jc w:val="center"/>
              <w:rPr>
                <w:color w:val="000000"/>
              </w:rPr>
            </w:pPr>
          </w:p>
        </w:tc>
        <w:tc>
          <w:tcPr>
            <w:tcW w:w="4252" w:type="dxa"/>
            <w:shd w:val="clear" w:color="auto" w:fill="auto"/>
          </w:tcPr>
          <w:p w14:paraId="15FBDFE8" w14:textId="77777777" w:rsidR="00B31057" w:rsidRDefault="00000000">
            <w:pPr>
              <w:ind w:firstLine="0"/>
              <w:jc w:val="left"/>
            </w:pPr>
            <w:r>
              <w:rPr>
                <w:color w:val="000000"/>
              </w:rPr>
              <w:t>______________________________</w:t>
            </w:r>
          </w:p>
          <w:p w14:paraId="7AC97668" w14:textId="77777777" w:rsidR="00B31057" w:rsidRDefault="00000000">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w:t>
            </w:r>
            <w:proofErr w:type="spellStart"/>
            <w:r>
              <w:rPr>
                <w:spacing w:val="4"/>
              </w:rPr>
              <w:t>UHL</w:t>
            </w:r>
            <w:proofErr w:type="spellEnd"/>
          </w:p>
          <w:p w14:paraId="1DD07DA7" w14:textId="77777777" w:rsidR="00B31057" w:rsidRDefault="00000000">
            <w:pPr>
              <w:spacing w:line="240" w:lineRule="auto"/>
              <w:ind w:firstLine="0"/>
            </w:pPr>
            <w:r>
              <w:t xml:space="preserve">                  Banco de dados</w:t>
            </w:r>
          </w:p>
          <w:p w14:paraId="62712B89" w14:textId="77777777" w:rsidR="00B31057" w:rsidRDefault="00B31057">
            <w:pPr>
              <w:spacing w:line="240" w:lineRule="auto"/>
              <w:ind w:firstLine="0"/>
            </w:pPr>
          </w:p>
        </w:tc>
      </w:tr>
      <w:tr w:rsidR="00B31057" w14:paraId="0B6B1ECF" w14:textId="77777777">
        <w:tc>
          <w:tcPr>
            <w:tcW w:w="4252" w:type="dxa"/>
            <w:shd w:val="clear" w:color="auto" w:fill="auto"/>
          </w:tcPr>
          <w:p w14:paraId="5804C9AE" w14:textId="77777777" w:rsidR="00B31057" w:rsidRDefault="00000000">
            <w:pPr>
              <w:spacing w:line="240" w:lineRule="auto"/>
              <w:ind w:firstLine="0"/>
              <w:jc w:val="left"/>
            </w:pPr>
            <w:r>
              <w:rPr>
                <w:color w:val="000000"/>
              </w:rPr>
              <w:t>______________________________</w:t>
            </w:r>
          </w:p>
          <w:p w14:paraId="4AB9EA08" w14:textId="77777777" w:rsidR="00B31057" w:rsidRDefault="00B31057">
            <w:pPr>
              <w:spacing w:line="240" w:lineRule="auto"/>
              <w:ind w:firstLine="0"/>
              <w:jc w:val="center"/>
              <w:rPr>
                <w:color w:val="000000"/>
              </w:rPr>
            </w:pPr>
          </w:p>
          <w:p w14:paraId="59541C3B" w14:textId="77777777" w:rsidR="00B3105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ACBEFC9" w14:textId="77777777" w:rsidR="00B31057" w:rsidRDefault="00000000">
            <w:pPr>
              <w:spacing w:line="240" w:lineRule="auto"/>
              <w:ind w:firstLine="0"/>
              <w:jc w:val="center"/>
              <w:rPr>
                <w:color w:val="000000"/>
              </w:rPr>
            </w:pPr>
            <w:r>
              <w:rPr>
                <w:color w:val="000000"/>
              </w:rPr>
              <w:t>Especialista em Tecnologia da Informação</w:t>
            </w:r>
          </w:p>
          <w:p w14:paraId="4CBA9828" w14:textId="77777777" w:rsidR="00B31057" w:rsidRDefault="00000000">
            <w:pPr>
              <w:spacing w:after="14" w:line="240" w:lineRule="auto"/>
              <w:ind w:left="10" w:right="344" w:hanging="10"/>
              <w:jc w:val="center"/>
            </w:pPr>
            <w:r>
              <w:rPr>
                <w:i/>
                <w:sz w:val="20"/>
                <w:szCs w:val="20"/>
              </w:rPr>
              <w:t>Faculdade de Ciências Sociais Aplicadas de Cascavel</w:t>
            </w:r>
          </w:p>
          <w:p w14:paraId="2D6C21D4" w14:textId="77777777" w:rsidR="00B31057" w:rsidRDefault="00000000">
            <w:pPr>
              <w:spacing w:line="240" w:lineRule="auto"/>
              <w:ind w:firstLine="0"/>
            </w:pPr>
            <w:r>
              <w:t xml:space="preserve">                 WEB DESIGN</w:t>
            </w:r>
          </w:p>
          <w:p w14:paraId="285AA00D" w14:textId="77777777" w:rsidR="00B31057" w:rsidRDefault="00B31057">
            <w:pPr>
              <w:tabs>
                <w:tab w:val="left" w:pos="8130"/>
              </w:tabs>
              <w:spacing w:line="240" w:lineRule="auto"/>
              <w:ind w:firstLine="0"/>
              <w:jc w:val="center"/>
              <w:rPr>
                <w:color w:val="000000"/>
              </w:rPr>
            </w:pPr>
          </w:p>
        </w:tc>
        <w:tc>
          <w:tcPr>
            <w:tcW w:w="4252" w:type="dxa"/>
            <w:shd w:val="clear" w:color="auto" w:fill="auto"/>
          </w:tcPr>
          <w:p w14:paraId="37BAEAFD" w14:textId="77777777" w:rsidR="00B31057" w:rsidRDefault="00000000">
            <w:pPr>
              <w:spacing w:line="240" w:lineRule="auto"/>
              <w:ind w:firstLine="0"/>
              <w:jc w:val="left"/>
            </w:pPr>
            <w:r>
              <w:rPr>
                <w:color w:val="000000"/>
              </w:rPr>
              <w:t>______________________________</w:t>
            </w:r>
          </w:p>
          <w:p w14:paraId="18D5C4B4" w14:textId="77777777" w:rsidR="00B31057" w:rsidRDefault="00B31057">
            <w:pPr>
              <w:spacing w:line="240" w:lineRule="auto"/>
              <w:ind w:firstLine="0"/>
              <w:jc w:val="center"/>
              <w:rPr>
                <w:color w:val="000000"/>
              </w:rPr>
            </w:pPr>
          </w:p>
          <w:p w14:paraId="5BE7EA3B" w14:textId="77777777" w:rsidR="00B31057" w:rsidRDefault="00000000">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w:t>
            </w:r>
            <w:proofErr w:type="spellStart"/>
            <w:r>
              <w:rPr>
                <w:spacing w:val="4"/>
              </w:rPr>
              <w:t>MOLIN</w:t>
            </w:r>
            <w:proofErr w:type="spellEnd"/>
            <w:r>
              <w:rPr>
                <w:spacing w:val="4"/>
              </w:rPr>
              <w:t xml:space="preserve"> CRISTO</w:t>
            </w:r>
          </w:p>
          <w:p w14:paraId="6B11C627" w14:textId="77777777" w:rsidR="00B31057" w:rsidRDefault="00000000">
            <w:pPr>
              <w:spacing w:line="240" w:lineRule="auto"/>
              <w:ind w:firstLine="0"/>
              <w:jc w:val="center"/>
            </w:pPr>
            <w:r>
              <w:rPr>
                <w:color w:val="000000"/>
              </w:rPr>
              <w:t xml:space="preserve">Especialista em </w:t>
            </w:r>
            <w:r>
              <w:rPr>
                <w:shd w:val="clear" w:color="auto" w:fill="FFFFFF"/>
              </w:rPr>
              <w:t xml:space="preserve">Educação Especial: Atendimento às Necessidades </w:t>
            </w:r>
            <w:proofErr w:type="spellStart"/>
            <w:r>
              <w:rPr>
                <w:shd w:val="clear" w:color="auto" w:fill="FFFFFF"/>
              </w:rPr>
              <w:t>Espe</w:t>
            </w:r>
            <w:proofErr w:type="spellEnd"/>
            <w:r>
              <w:rPr>
                <w:shd w:val="clear" w:color="auto" w:fill="FFFFFF"/>
              </w:rPr>
              <w:t>. - Faculdade Iguaçu-</w:t>
            </w:r>
            <w:proofErr w:type="spellStart"/>
            <w:r>
              <w:rPr>
                <w:shd w:val="clear" w:color="auto" w:fill="FFFFFF"/>
              </w:rPr>
              <w:t>ESAP</w:t>
            </w:r>
            <w:proofErr w:type="spellEnd"/>
          </w:p>
          <w:p w14:paraId="23EBB583" w14:textId="77777777" w:rsidR="00B31057" w:rsidRDefault="00000000">
            <w:pPr>
              <w:spacing w:line="240" w:lineRule="auto"/>
              <w:ind w:firstLine="0"/>
              <w:jc w:val="center"/>
            </w:pPr>
            <w:r>
              <w:rPr>
                <w:color w:val="000000"/>
              </w:rPr>
              <w:t>Coordenadora de curso</w:t>
            </w:r>
          </w:p>
          <w:p w14:paraId="249F396F" w14:textId="77777777" w:rsidR="00B31057" w:rsidRDefault="00B31057">
            <w:pPr>
              <w:tabs>
                <w:tab w:val="left" w:pos="8130"/>
              </w:tabs>
              <w:spacing w:line="240" w:lineRule="auto"/>
              <w:ind w:firstLine="0"/>
              <w:jc w:val="center"/>
              <w:rPr>
                <w:color w:val="000000"/>
              </w:rPr>
            </w:pPr>
          </w:p>
        </w:tc>
      </w:tr>
      <w:tr w:rsidR="00B31057" w14:paraId="23433FBF" w14:textId="77777777">
        <w:trPr>
          <w:trHeight w:val="80"/>
        </w:trPr>
        <w:tc>
          <w:tcPr>
            <w:tcW w:w="4252" w:type="dxa"/>
            <w:shd w:val="clear" w:color="auto" w:fill="auto"/>
          </w:tcPr>
          <w:p w14:paraId="2789A99E" w14:textId="77777777" w:rsidR="00B31057" w:rsidRDefault="00B31057">
            <w:pPr>
              <w:spacing w:line="240" w:lineRule="auto"/>
              <w:ind w:firstLine="0"/>
              <w:jc w:val="left"/>
              <w:rPr>
                <w:color w:val="000000"/>
              </w:rPr>
            </w:pPr>
          </w:p>
        </w:tc>
        <w:tc>
          <w:tcPr>
            <w:tcW w:w="4252" w:type="dxa"/>
            <w:shd w:val="clear" w:color="auto" w:fill="auto"/>
          </w:tcPr>
          <w:p w14:paraId="673CD1A3" w14:textId="77777777" w:rsidR="00B31057" w:rsidRDefault="00B31057">
            <w:pPr>
              <w:spacing w:line="240" w:lineRule="auto"/>
              <w:ind w:firstLine="0"/>
              <w:jc w:val="left"/>
              <w:rPr>
                <w:color w:val="000000"/>
              </w:rPr>
            </w:pPr>
          </w:p>
        </w:tc>
      </w:tr>
    </w:tbl>
    <w:p w14:paraId="65F13A95" w14:textId="77777777" w:rsidR="00B31057" w:rsidRDefault="00B31057">
      <w:pPr>
        <w:spacing w:line="360" w:lineRule="auto"/>
        <w:ind w:firstLine="0"/>
        <w:jc w:val="center"/>
        <w:rPr>
          <w:b/>
          <w:color w:val="000000"/>
        </w:rPr>
      </w:pPr>
    </w:p>
    <w:p w14:paraId="726148CF" w14:textId="77777777" w:rsidR="00B31057" w:rsidRDefault="00B31057">
      <w:pPr>
        <w:spacing w:line="360" w:lineRule="auto"/>
        <w:ind w:firstLine="0"/>
        <w:jc w:val="center"/>
        <w:rPr>
          <w:b/>
          <w:color w:val="000000"/>
        </w:rPr>
      </w:pPr>
    </w:p>
    <w:p w14:paraId="19330F82" w14:textId="77777777" w:rsidR="00B31057"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56E6ADB1" w14:textId="77777777" w:rsidR="00B31057" w:rsidRDefault="00000000">
      <w:pPr>
        <w:keepNext/>
        <w:keepLines/>
        <w:widowControl/>
        <w:tabs>
          <w:tab w:val="left" w:pos="709"/>
        </w:tabs>
        <w:spacing w:before="240" w:line="259" w:lineRule="auto"/>
        <w:ind w:firstLine="0"/>
        <w:rPr>
          <w:rFonts w:eastAsia="Calibri"/>
        </w:rPr>
      </w:pPr>
      <w:r>
        <w:rPr>
          <w:rFonts w:eastAsia="Calibri"/>
          <w:b/>
          <w:bCs/>
        </w:rPr>
        <w:t>1 INTRODUÇÃO</w:t>
      </w:r>
      <w:r>
        <w:rPr>
          <w:rFonts w:eastAsia="Calibri"/>
        </w:rPr>
        <w:t>..........................................................................................................5</w:t>
      </w:r>
    </w:p>
    <w:p w14:paraId="6AA2335E" w14:textId="77777777" w:rsidR="00B31057" w:rsidRDefault="00000000">
      <w:pPr>
        <w:keepNext/>
        <w:keepLines/>
        <w:widowControl/>
        <w:tabs>
          <w:tab w:val="left" w:pos="709"/>
        </w:tabs>
        <w:spacing w:before="240" w:line="259" w:lineRule="auto"/>
        <w:ind w:firstLine="0"/>
        <w:rPr>
          <w:rFonts w:eastAsia="Calibri"/>
        </w:rPr>
      </w:pPr>
      <w:r>
        <w:rPr>
          <w:rFonts w:eastAsia="Calibri"/>
        </w:rPr>
        <w:t>1.1 APRESENTAÇÃO DO PROBLEMA......................................................................5</w:t>
      </w:r>
    </w:p>
    <w:p w14:paraId="6B9995B5" w14:textId="77777777" w:rsidR="00B31057" w:rsidRDefault="00000000">
      <w:pPr>
        <w:keepNext/>
        <w:keepLines/>
        <w:widowControl/>
        <w:tabs>
          <w:tab w:val="left" w:pos="709"/>
        </w:tabs>
        <w:spacing w:before="240" w:line="259" w:lineRule="auto"/>
        <w:ind w:firstLine="0"/>
        <w:rPr>
          <w:rFonts w:eastAsia="Calibri"/>
        </w:rPr>
      </w:pPr>
      <w:r>
        <w:rPr>
          <w:rFonts w:eastAsia="Calibri"/>
          <w:b/>
          <w:bCs/>
        </w:rPr>
        <w:t>2 OBJETIVOS</w:t>
      </w:r>
      <w:r>
        <w:rPr>
          <w:rFonts w:eastAsia="Calibri"/>
        </w:rPr>
        <w:t>..............................................................................................................6</w:t>
      </w:r>
    </w:p>
    <w:p w14:paraId="7E11248E" w14:textId="77777777" w:rsidR="00B31057" w:rsidRDefault="00000000">
      <w:pPr>
        <w:keepNext/>
        <w:keepLines/>
        <w:widowControl/>
        <w:tabs>
          <w:tab w:val="left" w:pos="709"/>
        </w:tabs>
        <w:spacing w:before="240" w:line="259" w:lineRule="auto"/>
        <w:ind w:firstLine="0"/>
        <w:rPr>
          <w:rFonts w:eastAsia="Calibri"/>
        </w:rPr>
      </w:pPr>
      <w:r>
        <w:rPr>
          <w:rFonts w:eastAsia="Calibri"/>
          <w:b/>
          <w:bCs/>
        </w:rPr>
        <w:t>3 METODOLOGIA</w:t>
      </w:r>
      <w:r>
        <w:rPr>
          <w:rFonts w:eastAsia="Calibri"/>
        </w:rPr>
        <w:t>.......................................................................................................7</w:t>
      </w:r>
    </w:p>
    <w:p w14:paraId="72B459B0" w14:textId="77777777" w:rsidR="00B31057" w:rsidRDefault="00000000">
      <w:pPr>
        <w:keepNext/>
        <w:keepLines/>
        <w:widowControl/>
        <w:tabs>
          <w:tab w:val="left" w:pos="709"/>
        </w:tabs>
        <w:spacing w:before="240" w:line="259" w:lineRule="auto"/>
        <w:ind w:firstLine="0"/>
        <w:rPr>
          <w:rFonts w:eastAsia="Calibri"/>
        </w:rPr>
      </w:pPr>
      <w:r>
        <w:rPr>
          <w:rFonts w:eastAsia="Calibri"/>
          <w:b/>
          <w:bCs/>
        </w:rPr>
        <w:t>4 REFERENCIAL TEÓRICO</w:t>
      </w:r>
      <w:r>
        <w:rPr>
          <w:rFonts w:eastAsia="Calibri"/>
        </w:rPr>
        <w:t>........................................................................................8</w:t>
      </w:r>
    </w:p>
    <w:p w14:paraId="0BE1A9C1" w14:textId="77777777" w:rsidR="00B31057" w:rsidRDefault="00000000">
      <w:pPr>
        <w:keepNext/>
        <w:keepLines/>
        <w:widowControl/>
        <w:tabs>
          <w:tab w:val="left" w:pos="709"/>
        </w:tabs>
        <w:spacing w:before="240" w:line="259" w:lineRule="auto"/>
        <w:ind w:firstLine="0"/>
        <w:rPr>
          <w:rFonts w:eastAsia="Calibri"/>
        </w:rPr>
      </w:pPr>
      <w:r>
        <w:rPr>
          <w:rFonts w:eastAsia="Calibri"/>
          <w:b/>
          <w:bCs/>
        </w:rPr>
        <w:t>5 DOCUMENTAÇÃO DO PROJETO</w:t>
      </w:r>
      <w:r>
        <w:rPr>
          <w:rFonts w:eastAsia="Calibri"/>
        </w:rPr>
        <w:t>..............................................................................</w:t>
      </w:r>
    </w:p>
    <w:p w14:paraId="6B3A0B7B" w14:textId="77777777" w:rsidR="00B31057" w:rsidRDefault="00000000">
      <w:pPr>
        <w:keepNext/>
        <w:keepLines/>
        <w:widowControl/>
        <w:tabs>
          <w:tab w:val="left" w:pos="709"/>
        </w:tabs>
        <w:spacing w:before="240" w:line="259" w:lineRule="auto"/>
        <w:ind w:firstLine="0"/>
        <w:rPr>
          <w:rFonts w:eastAsia="Calibri"/>
        </w:rPr>
      </w:pPr>
      <w:r>
        <w:rPr>
          <w:rFonts w:eastAsia="Calibri"/>
        </w:rPr>
        <w:t>5.1 REQUISITOS ...........................................................................................................</w:t>
      </w:r>
    </w:p>
    <w:p w14:paraId="2CD75AA1" w14:textId="77777777" w:rsidR="00B31057" w:rsidRDefault="00000000">
      <w:pPr>
        <w:keepNext/>
        <w:keepLines/>
        <w:widowControl/>
        <w:tabs>
          <w:tab w:val="left" w:pos="709"/>
        </w:tabs>
        <w:spacing w:before="240" w:line="259" w:lineRule="auto"/>
        <w:ind w:firstLine="0"/>
        <w:rPr>
          <w:rFonts w:eastAsia="Calibri"/>
        </w:rPr>
      </w:pPr>
      <w:r>
        <w:rPr>
          <w:rFonts w:eastAsia="Calibri"/>
        </w:rPr>
        <w:t>5.2 DIAGRAMA DE CONTEXTO....................................................................................</w:t>
      </w:r>
    </w:p>
    <w:p w14:paraId="5CBCB086" w14:textId="77777777" w:rsidR="00B31057" w:rsidRDefault="00000000">
      <w:pPr>
        <w:keepNext/>
        <w:keepLines/>
        <w:widowControl/>
        <w:tabs>
          <w:tab w:val="left" w:pos="709"/>
        </w:tabs>
        <w:spacing w:before="240" w:line="259" w:lineRule="auto"/>
        <w:ind w:firstLine="0"/>
        <w:rPr>
          <w:rFonts w:eastAsia="Calibri"/>
        </w:rPr>
      </w:pPr>
      <w:r>
        <w:rPr>
          <w:rFonts w:eastAsia="Calibri"/>
        </w:rPr>
        <w:t xml:space="preserve">5.3 DIAGRAMA DE </w:t>
      </w:r>
      <w:proofErr w:type="gramStart"/>
      <w:r>
        <w:rPr>
          <w:rFonts w:eastAsia="Calibri"/>
        </w:rPr>
        <w:t>FLUXO  DE</w:t>
      </w:r>
      <w:proofErr w:type="gramEnd"/>
      <w:r>
        <w:rPr>
          <w:rFonts w:eastAsia="Calibri"/>
        </w:rPr>
        <w:t xml:space="preserve"> DADOS........................................................................</w:t>
      </w:r>
    </w:p>
    <w:p w14:paraId="4DCCDCF2" w14:textId="77777777" w:rsidR="00B31057" w:rsidRDefault="00000000">
      <w:pPr>
        <w:keepNext/>
        <w:keepLines/>
        <w:widowControl/>
        <w:tabs>
          <w:tab w:val="left" w:pos="709"/>
        </w:tabs>
        <w:spacing w:before="240" w:line="259" w:lineRule="auto"/>
        <w:ind w:firstLine="0"/>
        <w:rPr>
          <w:rFonts w:eastAsia="Calibri"/>
        </w:rPr>
      </w:pPr>
      <w:r>
        <w:rPr>
          <w:rFonts w:eastAsia="Calibri"/>
        </w:rPr>
        <w:t>5.4 DIAGRAMA DE ENTIDADE E RELACIONAMENTO................................................</w:t>
      </w:r>
    </w:p>
    <w:p w14:paraId="474508B4" w14:textId="77777777" w:rsidR="00B31057" w:rsidRDefault="00000000">
      <w:pPr>
        <w:keepNext/>
        <w:keepLines/>
        <w:widowControl/>
        <w:tabs>
          <w:tab w:val="left" w:pos="709"/>
        </w:tabs>
        <w:spacing w:before="240" w:line="259" w:lineRule="auto"/>
        <w:ind w:firstLine="0"/>
        <w:rPr>
          <w:rFonts w:eastAsia="Calibri"/>
        </w:rPr>
      </w:pPr>
      <w:r>
        <w:rPr>
          <w:rFonts w:eastAsia="Calibri"/>
        </w:rPr>
        <w:t>5.5 DICIONÁRIO DE DADOS.........................................................................................</w:t>
      </w:r>
    </w:p>
    <w:p w14:paraId="3E6BC499" w14:textId="77777777" w:rsidR="00B31057" w:rsidRDefault="00000000">
      <w:pPr>
        <w:keepNext/>
        <w:keepLines/>
        <w:widowControl/>
        <w:tabs>
          <w:tab w:val="left" w:pos="709"/>
        </w:tabs>
        <w:spacing w:before="240" w:line="259" w:lineRule="auto"/>
        <w:ind w:firstLine="0"/>
        <w:rPr>
          <w:rFonts w:eastAsia="Calibri"/>
        </w:rPr>
      </w:pPr>
      <w:r>
        <w:rPr>
          <w:rFonts w:eastAsia="Calibri"/>
        </w:rPr>
        <w:t>5.6 DIAGRAMA DE CASO DE USO...............................................................................</w:t>
      </w:r>
    </w:p>
    <w:p w14:paraId="4761E7F1" w14:textId="77777777" w:rsidR="00B31057" w:rsidRDefault="00000000">
      <w:pPr>
        <w:keepNext/>
        <w:keepLines/>
        <w:widowControl/>
        <w:tabs>
          <w:tab w:val="left" w:pos="709"/>
        </w:tabs>
        <w:spacing w:before="240" w:line="259" w:lineRule="auto"/>
        <w:ind w:firstLine="0"/>
        <w:rPr>
          <w:rFonts w:eastAsia="Calibri"/>
        </w:rPr>
      </w:pPr>
      <w:r>
        <w:rPr>
          <w:rFonts w:eastAsia="Calibri"/>
        </w:rPr>
        <w:t xml:space="preserve">5.6.1 </w:t>
      </w:r>
      <w:proofErr w:type="spellStart"/>
      <w:r>
        <w:rPr>
          <w:rFonts w:eastAsia="Calibri"/>
        </w:rPr>
        <w:t>Cenario</w:t>
      </w:r>
      <w:proofErr w:type="spellEnd"/>
      <w:r>
        <w:rPr>
          <w:rFonts w:eastAsia="Calibri"/>
        </w:rPr>
        <w:t xml:space="preserve"> de Login....................................................................................................</w:t>
      </w:r>
    </w:p>
    <w:p w14:paraId="120BD189" w14:textId="77777777" w:rsidR="00B31057" w:rsidRDefault="00000000">
      <w:pPr>
        <w:keepNext/>
        <w:keepLines/>
        <w:widowControl/>
        <w:tabs>
          <w:tab w:val="left" w:pos="709"/>
        </w:tabs>
        <w:spacing w:before="240" w:line="259" w:lineRule="auto"/>
        <w:ind w:firstLine="0"/>
        <w:rPr>
          <w:rFonts w:eastAsia="Calibri"/>
        </w:rPr>
      </w:pPr>
      <w:r>
        <w:rPr>
          <w:rFonts w:eastAsia="Calibri"/>
          <w:b/>
          <w:bCs/>
        </w:rPr>
        <w:t>6 TELAS</w:t>
      </w:r>
      <w:r>
        <w:rPr>
          <w:rFonts w:eastAsia="Calibri"/>
        </w:rPr>
        <w:t>..........................................................................................................................</w:t>
      </w:r>
    </w:p>
    <w:p w14:paraId="6A722519" w14:textId="77777777" w:rsidR="00B31057" w:rsidRDefault="00000000">
      <w:pPr>
        <w:keepNext/>
        <w:keepLines/>
        <w:widowControl/>
        <w:tabs>
          <w:tab w:val="left" w:pos="709"/>
        </w:tabs>
        <w:spacing w:before="240" w:line="259" w:lineRule="auto"/>
        <w:ind w:firstLine="0"/>
        <w:rPr>
          <w:rFonts w:eastAsia="Calibri"/>
        </w:rPr>
      </w:pPr>
      <w:r>
        <w:rPr>
          <w:rFonts w:eastAsia="Calibri"/>
          <w:b/>
          <w:bCs/>
        </w:rPr>
        <w:t>7 CONCLUSÃO</w:t>
      </w:r>
      <w:r>
        <w:rPr>
          <w:rFonts w:eastAsia="Calibri"/>
        </w:rPr>
        <w:t>..............................................................................................................</w:t>
      </w:r>
    </w:p>
    <w:p w14:paraId="38060FFE" w14:textId="77777777" w:rsidR="00B31057" w:rsidRDefault="00000000">
      <w:pPr>
        <w:keepNext/>
        <w:keepLines/>
        <w:widowControl/>
        <w:tabs>
          <w:tab w:val="left" w:pos="709"/>
        </w:tabs>
        <w:spacing w:before="240" w:line="259" w:lineRule="auto"/>
        <w:ind w:firstLine="0"/>
        <w:rPr>
          <w:rFonts w:eastAsia="Calibri"/>
        </w:rPr>
      </w:pPr>
      <w:r>
        <w:rPr>
          <w:rFonts w:eastAsia="Calibri"/>
          <w:b/>
          <w:bCs/>
        </w:rPr>
        <w:t>8 REFERÊNCIAS</w:t>
      </w:r>
      <w:r>
        <w:rPr>
          <w:rFonts w:eastAsia="Calibri"/>
        </w:rPr>
        <w:t>.......................................................................................................18</w:t>
      </w:r>
    </w:p>
    <w:p w14:paraId="5BA049EE" w14:textId="77777777" w:rsidR="00B31057" w:rsidRDefault="00B31057"/>
    <w:p w14:paraId="2F411451" w14:textId="77777777" w:rsidR="00B31057" w:rsidRDefault="00000000">
      <w:pPr>
        <w:tabs>
          <w:tab w:val="left" w:pos="1155"/>
        </w:tabs>
      </w:pPr>
      <w:r>
        <w:tab/>
      </w:r>
    </w:p>
    <w:p w14:paraId="6EB52DA2" w14:textId="77777777" w:rsidR="00B31057" w:rsidRDefault="00000000">
      <w:pPr>
        <w:pStyle w:val="Ttulo1"/>
        <w:spacing w:line="360" w:lineRule="auto"/>
      </w:pPr>
      <w:bookmarkStart w:id="1" w:name="_Toc119164362"/>
      <w:r>
        <w:lastRenderedPageBreak/>
        <w:t>1 INTRODUÇÃO</w:t>
      </w:r>
      <w:bookmarkEnd w:id="1"/>
    </w:p>
    <w:p w14:paraId="37A48142" w14:textId="77777777" w:rsidR="00B31057" w:rsidRDefault="00000000" w:rsidP="00BE529C">
      <w:pPr>
        <w:spacing w:line="360" w:lineRule="auto"/>
      </w:pPr>
      <w:r>
        <w:t>A Buster Burguer é uma interface web que tem como objetivo facilitar a navegação do usuário ao fazer pedidos de hambúrgueres, sendo eles personalizados pelo próprio cliente, ou escolher nossas opções tradicionais. Sabendo que cada vez mais temos menos tempo para fazer um pedido de lanche, contamos com um atendimento ágil para suprir as necessidades de nossos clientes, e também um espaço físico para aqueles que preferem curtir um espaço temático e se sentir mais aconchegado.</w:t>
      </w:r>
    </w:p>
    <w:p w14:paraId="3CFF9FE9" w14:textId="53F09726" w:rsidR="00B31057" w:rsidRDefault="00000000" w:rsidP="00BE529C">
      <w:pPr>
        <w:spacing w:line="360" w:lineRule="auto"/>
        <w:rPr>
          <w:color w:val="000000"/>
          <w:shd w:val="clear" w:color="auto" w:fill="FFFFFF"/>
        </w:rPr>
      </w:pPr>
      <w:r>
        <w:t xml:space="preserve">Com a pandemia (2020-2022), percebemos o grande crescimento no E-commerce, principalmente no comércio alimentício, e com isso a grande procura por fast </w:t>
      </w:r>
      <w:proofErr w:type="spellStart"/>
      <w:r>
        <w:t>foods</w:t>
      </w:r>
      <w:proofErr w:type="spellEnd"/>
      <w:r w:rsidR="00BE529C">
        <w:rPr>
          <w:rStyle w:val="Refdenotaderodap"/>
        </w:rPr>
        <w:footnoteReference w:id="2"/>
      </w:r>
      <w:r>
        <w:t xml:space="preserve">. Mesmo com muitos sistemas de </w:t>
      </w:r>
      <w:r w:rsidR="00BE529C">
        <w:t>hamburguerias</w:t>
      </w:r>
      <w:r>
        <w:t xml:space="preserve">, é perceptível que não é tão abrangente a preferência pelo site próprio e preferindo aplicativos, mas o grande benefício para grandes empresas ou até mesmos as pequenas empresas, segundo Raphael </w:t>
      </w:r>
      <w:proofErr w:type="spellStart"/>
      <w:r>
        <w:t>Cangaçu</w:t>
      </w:r>
      <w:proofErr w:type="spellEnd"/>
      <w:r>
        <w:t xml:space="preserve"> (2018), sites responsivos é ágil pois: “</w:t>
      </w:r>
      <w:r>
        <w:rPr>
          <w:color w:val="000000"/>
          <w:shd w:val="clear" w:color="auto" w:fill="FFFFFF"/>
        </w:rPr>
        <w:t>Simplificando, esses sites se adaptam a qualquer tamanho de tela e ficam ótimos em qualquer dispositivo. Eles agem como um fluido e espremem ou aumentam seus elementos dependendo do ambiente. Esta abordagem é considerada a mais rentável, pois requer design único website e base de código.”</w:t>
      </w:r>
    </w:p>
    <w:p w14:paraId="35A68CCE" w14:textId="77777777" w:rsidR="00B31057" w:rsidRDefault="00B31057">
      <w:pPr>
        <w:rPr>
          <w:color w:val="000000"/>
          <w:shd w:val="clear" w:color="auto" w:fill="FFFFFF"/>
        </w:rPr>
      </w:pPr>
    </w:p>
    <w:p w14:paraId="51748889" w14:textId="77777777" w:rsidR="00B31057" w:rsidRDefault="00000000">
      <w:pPr>
        <w:pStyle w:val="Ttulo2"/>
        <w:numPr>
          <w:ilvl w:val="1"/>
          <w:numId w:val="1"/>
        </w:numPr>
        <w:ind w:left="578" w:hanging="578"/>
      </w:pPr>
      <w:bookmarkStart w:id="2" w:name="_Toc119164363"/>
      <w:r>
        <w:t>Apresentação do Problema</w:t>
      </w:r>
      <w:bookmarkEnd w:id="2"/>
    </w:p>
    <w:p w14:paraId="7EA6D777" w14:textId="77777777" w:rsidR="00B31057" w:rsidRDefault="00000000" w:rsidP="00BE529C">
      <w:pPr>
        <w:spacing w:line="360" w:lineRule="auto"/>
      </w:pPr>
      <w:r>
        <w:t xml:space="preserve">Atualmente, grande parte das pequenas e médias empresas não possuem um site para administrar melhor seu comércio, principalmente no ramo de fast </w:t>
      </w:r>
      <w:proofErr w:type="spellStart"/>
      <w:r>
        <w:t>foods</w:t>
      </w:r>
      <w:proofErr w:type="spellEnd"/>
      <w:r>
        <w:t>, pensando nisso, desenvolvemos um web site para agilizar o atendimento ao cliente.</w:t>
      </w:r>
    </w:p>
    <w:p w14:paraId="61A4FF6B" w14:textId="77777777" w:rsidR="00B31057" w:rsidRDefault="00B31057"/>
    <w:p w14:paraId="11E78A35" w14:textId="77777777" w:rsidR="00B31057" w:rsidRDefault="00000000">
      <w:pPr>
        <w:pStyle w:val="Ttulo1"/>
        <w:spacing w:line="360" w:lineRule="auto"/>
      </w:pPr>
      <w:bookmarkStart w:id="3" w:name="_Toc119164364"/>
      <w:r>
        <w:lastRenderedPageBreak/>
        <w:t>2 OBJETIVOS</w:t>
      </w:r>
      <w:bookmarkEnd w:id="3"/>
    </w:p>
    <w:p w14:paraId="7AADE107" w14:textId="77777777" w:rsidR="00B31057" w:rsidRDefault="00000000" w:rsidP="00BE529C">
      <w:pPr>
        <w:spacing w:line="360" w:lineRule="auto"/>
        <w:ind w:firstLine="720"/>
      </w:pPr>
      <w:r>
        <w:t>Nosso objetivo é apresentar a facilidade em navegar por um site e-commerce alimentício. E também para o administrador e os funcionários poderem se organizarem na hora de atender o cliente, agilizando o processo de ambas as partes.</w:t>
      </w:r>
    </w:p>
    <w:p w14:paraId="130DD466" w14:textId="7110965B" w:rsidR="00B31057" w:rsidRDefault="00000000" w:rsidP="00BE529C">
      <w:pPr>
        <w:spacing w:line="360" w:lineRule="auto"/>
        <w:ind w:firstLine="0"/>
      </w:pPr>
      <w:r>
        <w:t>O administrador terá total controle sobre os sistemas que foram vendidos, os cadastros e logins, para se ter um controle de quem está acessando a plataforma do site.</w:t>
      </w:r>
      <w:r w:rsidR="00BE529C">
        <w:t xml:space="preserve"> </w:t>
      </w:r>
      <w:r>
        <w:t xml:space="preserve">Já os funcionários terão acesso ao cadastro de clientes, produtos novos que entrarão no cardápio, ao controle de pedidos, mudando o status do pedido (em processo de aprovação de pagamento, preparação e entrega do produto). </w:t>
      </w:r>
    </w:p>
    <w:p w14:paraId="149A0C5F" w14:textId="77777777" w:rsidR="00B31057" w:rsidRDefault="00B31057">
      <w:pPr>
        <w:spacing w:line="360" w:lineRule="auto"/>
      </w:pPr>
    </w:p>
    <w:p w14:paraId="74D95EA4" w14:textId="77777777" w:rsidR="00B31057" w:rsidRDefault="00B31057">
      <w:pPr>
        <w:spacing w:line="360" w:lineRule="auto"/>
        <w:ind w:firstLine="0"/>
        <w:rPr>
          <w:color w:val="000000"/>
          <w:sz w:val="22"/>
          <w:szCs w:val="22"/>
        </w:rPr>
      </w:pPr>
    </w:p>
    <w:p w14:paraId="5210BA61" w14:textId="77777777" w:rsidR="00B31057" w:rsidRDefault="00B31057">
      <w:pPr>
        <w:spacing w:line="360" w:lineRule="auto"/>
        <w:ind w:firstLine="0"/>
        <w:rPr>
          <w:color w:val="000000"/>
          <w:sz w:val="22"/>
          <w:szCs w:val="22"/>
        </w:rPr>
      </w:pPr>
    </w:p>
    <w:p w14:paraId="66CAFE5E" w14:textId="77777777" w:rsidR="00B31057" w:rsidRDefault="00000000">
      <w:pPr>
        <w:pStyle w:val="Ttulo1"/>
        <w:spacing w:line="360" w:lineRule="auto"/>
        <w:rPr>
          <w:sz w:val="22"/>
          <w:szCs w:val="22"/>
        </w:rPr>
      </w:pPr>
      <w:bookmarkStart w:id="4" w:name="_Toc119164365"/>
      <w:r>
        <w:lastRenderedPageBreak/>
        <w:t>3</w:t>
      </w:r>
      <w:r>
        <w:tab/>
        <w:t>METODOLOGIA</w:t>
      </w:r>
      <w:bookmarkEnd w:id="4"/>
    </w:p>
    <w:p w14:paraId="148D41E7" w14:textId="3C51FA29" w:rsidR="00B31057" w:rsidRDefault="00000000" w:rsidP="00BE529C">
      <w:pPr>
        <w:spacing w:line="360" w:lineRule="auto"/>
        <w:ind w:firstLine="720"/>
        <w:pPrChange w:id="5" w:author="aparecida.silva.ferreira@escola.pr.gov.br" w:date="2023-05-17T23:48:00Z">
          <w:pPr>
            <w:spacing w:line="240" w:lineRule="auto"/>
            <w:ind w:firstLine="0"/>
          </w:pPr>
        </w:pPrChange>
      </w:pPr>
      <w:del w:id="6" w:author="aparecida.silva.ferreira@escola.pr.gov.br" w:date="2023-05-17T23:48:00Z">
        <w:r w:rsidDel="00BE529C">
          <w:rPr>
            <w:b/>
            <w:sz w:val="28"/>
            <w:szCs w:val="28"/>
          </w:rPr>
          <w:delText xml:space="preserve"> </w:delText>
        </w:r>
      </w:del>
      <w:r>
        <w:t xml:space="preserve">Encontramos atualmente vários sites de </w:t>
      </w:r>
      <w:del w:id="7" w:author="aparecida.silva.ferreira@escola.pr.gov.br" w:date="2023-05-17T23:48:00Z">
        <w:r w:rsidDel="00BE529C">
          <w:delText>hambúrguerias</w:delText>
        </w:r>
      </w:del>
      <w:ins w:id="8" w:author="aparecida.silva.ferreira@escola.pr.gov.br" w:date="2023-05-17T23:48:00Z">
        <w:r w:rsidR="00BE529C">
          <w:t>hamburguerias</w:t>
        </w:r>
      </w:ins>
      <w:r>
        <w:t xml:space="preserve">, e visitando alguns sites, percebemos que muitos deles só têm a opção de pedir o hambúrguer ou até mesmo apenas visualizar o cardápio e fazer pedidos pelo </w:t>
      </w:r>
      <w:proofErr w:type="spellStart"/>
      <w:r>
        <w:t>Whatsapp</w:t>
      </w:r>
      <w:proofErr w:type="spellEnd"/>
      <w:r>
        <w:t>. Percebendo isso, pensamos na estratégia de incluir um sistema avançado de pedido online, permitindo aos clientes personalizar seus pedidos e escolher as opções de entrega ou retirada.</w:t>
      </w:r>
    </w:p>
    <w:p w14:paraId="0A260806" w14:textId="79352942" w:rsidR="00B31057" w:rsidRDefault="00000000" w:rsidP="00BE529C">
      <w:pPr>
        <w:spacing w:line="360" w:lineRule="auto"/>
        <w:ind w:firstLine="0"/>
        <w:pPrChange w:id="9" w:author="aparecida.silva.ferreira@escola.pr.gov.br" w:date="2023-05-17T23:48:00Z">
          <w:pPr>
            <w:spacing w:line="240" w:lineRule="auto"/>
            <w:ind w:firstLine="0"/>
          </w:pPr>
        </w:pPrChange>
      </w:pPr>
      <w:r>
        <w:t xml:space="preserve">Colocaremos fotos atrativas de nossos produtos, pois sabemos que isso atrai muito mais os clientes, segundo um artigo do Sebrae, </w:t>
      </w:r>
      <w:del w:id="10" w:author="aparecida.silva.ferreira@escola.pr.gov.br" w:date="2023-05-17T23:49:00Z">
        <w:r w:rsidDel="00BE529C">
          <w:delText>“ O</w:delText>
        </w:r>
      </w:del>
      <w:ins w:id="11" w:author="aparecida.silva.ferreira@escola.pr.gov.br" w:date="2023-05-17T23:49:00Z">
        <w:r w:rsidR="00BE529C">
          <w:t>“O</w:t>
        </w:r>
      </w:ins>
      <w:r>
        <w:t xml:space="preserve"> primeiro contato que o cliente vai ter com o produto de sua loja virtual será por meio da imagem escolhida para representar o que está </w:t>
      </w:r>
      <w:del w:id="12" w:author="aparecida.silva.ferreira@escola.pr.gov.br" w:date="2023-05-17T23:49:00Z">
        <w:r w:rsidDel="00BE529C">
          <w:delText>á</w:delText>
        </w:r>
      </w:del>
      <w:ins w:id="13" w:author="aparecida.silva.ferreira@escola.pr.gov.br" w:date="2023-05-17T23:49:00Z">
        <w:r w:rsidR="00BE529C">
          <w:t>à</w:t>
        </w:r>
      </w:ins>
      <w:r>
        <w:t xml:space="preserve"> venda. Por isso, fotos de boa qualidade e que permitam ao usuário dar zoom na imagem e ver o produto com mais detalhes são essenciais no e-commerce.” Podendo tornar o pedido do cliente muito mais fácil e agradável, podendo aumentar a possibilidade de fidelidade e vendas futuras ao mesmo cliente. </w:t>
      </w:r>
    </w:p>
    <w:p w14:paraId="700E7E22" w14:textId="77777777" w:rsidR="00B31057" w:rsidRDefault="00000000" w:rsidP="00BE529C">
      <w:pPr>
        <w:spacing w:line="360" w:lineRule="auto"/>
        <w:ind w:firstLine="0"/>
        <w:rPr>
          <w:color w:val="000000"/>
        </w:rPr>
        <w:pPrChange w:id="14" w:author="aparecida.silva.ferreira@escola.pr.gov.br" w:date="2023-05-17T23:48:00Z">
          <w:pPr>
            <w:spacing w:line="240" w:lineRule="auto"/>
            <w:ind w:firstLine="0"/>
          </w:pPr>
        </w:pPrChange>
      </w:pPr>
      <w:r>
        <w:t>Estamos comprometidos na melhoria do design e funcionalidade do site, focando em uma boa aparência e uma navegação fácil no site</w:t>
      </w:r>
      <w:r>
        <w:rPr>
          <w:color w:val="000000"/>
        </w:rPr>
        <w:t xml:space="preserve">. </w:t>
      </w:r>
    </w:p>
    <w:p w14:paraId="7709C1C7" w14:textId="77777777" w:rsidR="00B31057" w:rsidRDefault="00B31057" w:rsidP="00BE529C">
      <w:pPr>
        <w:spacing w:line="360" w:lineRule="auto"/>
        <w:ind w:firstLine="0"/>
        <w:rPr>
          <w:color w:val="000000"/>
          <w:sz w:val="22"/>
          <w:szCs w:val="22"/>
        </w:rPr>
      </w:pPr>
    </w:p>
    <w:p w14:paraId="4C5BF0FE" w14:textId="77777777" w:rsidR="00B31057" w:rsidRDefault="00B31057">
      <w:pPr>
        <w:spacing w:line="240" w:lineRule="auto"/>
        <w:ind w:left="2127" w:firstLine="0"/>
        <w:rPr>
          <w:b/>
          <w:color w:val="000000"/>
          <w:sz w:val="28"/>
          <w:szCs w:val="28"/>
        </w:rPr>
      </w:pPr>
    </w:p>
    <w:p w14:paraId="7E392A4B" w14:textId="77777777" w:rsidR="00B31057" w:rsidRDefault="00000000">
      <w:pPr>
        <w:pStyle w:val="Ttulo1"/>
        <w:spacing w:line="360" w:lineRule="auto"/>
      </w:pPr>
      <w:bookmarkStart w:id="15" w:name="_Toc119164366"/>
      <w:r>
        <w:lastRenderedPageBreak/>
        <w:t xml:space="preserve">4 </w:t>
      </w:r>
      <w:r>
        <w:tab/>
        <w:t>REFERENCIAL TEÓRICO</w:t>
      </w:r>
      <w:bookmarkEnd w:id="15"/>
    </w:p>
    <w:p w14:paraId="72188045" w14:textId="77777777" w:rsidR="00B31057" w:rsidRDefault="00000000" w:rsidP="00BE529C">
      <w:pPr>
        <w:spacing w:line="360" w:lineRule="auto"/>
        <w:ind w:firstLine="720"/>
        <w:pPrChange w:id="16" w:author="aparecida.silva.ferreira@escola.pr.gov.br" w:date="2023-05-17T23:50:00Z">
          <w:pPr>
            <w:spacing w:line="360" w:lineRule="auto"/>
            <w:ind w:firstLine="0"/>
          </w:pPr>
        </w:pPrChange>
      </w:pPr>
      <w:commentRangeStart w:id="17"/>
      <w:r>
        <w:t>O</w:t>
      </w:r>
      <w:commentRangeEnd w:id="17"/>
      <w:r w:rsidR="00BE529C">
        <w:rPr>
          <w:rStyle w:val="Refdecomentrio"/>
        </w:rPr>
        <w:commentReference w:id="17"/>
      </w:r>
      <w:r>
        <w:t xml:space="preserve"> </w:t>
      </w:r>
      <w:r>
        <w:rPr>
          <w:b/>
        </w:rPr>
        <w:t>HTML</w:t>
      </w:r>
      <w:r>
        <w:t xml:space="preserve">, sigla para </w:t>
      </w:r>
      <w:proofErr w:type="spellStart"/>
      <w:r>
        <w:t>HyperText</w:t>
      </w:r>
      <w:proofErr w:type="spellEnd"/>
      <w:r>
        <w:t xml:space="preserve"> Markup </w:t>
      </w:r>
      <w:proofErr w:type="spellStart"/>
      <w:r>
        <w:t>Language</w:t>
      </w:r>
      <w:proofErr w:type="spellEnd"/>
      <w:r>
        <w:t xml:space="preserve"> ou Linguagem de Marcação de Hipertexto, é a base fundamental da web, permitindo a criação de websites e a inserção de diferentes tipos de conteúdo, como imagens e vídeos, através de hipertextos.</w:t>
      </w:r>
    </w:p>
    <w:p w14:paraId="30FDCF2D" w14:textId="77777777" w:rsidR="00B31057" w:rsidRDefault="00000000" w:rsidP="00BE529C">
      <w:pPr>
        <w:spacing w:line="360" w:lineRule="auto"/>
        <w:ind w:firstLine="720"/>
        <w:pPrChange w:id="18" w:author="aparecida.silva.ferreira@escola.pr.gov.br" w:date="2023-05-17T23:50:00Z">
          <w:pPr>
            <w:spacing w:line="360" w:lineRule="auto"/>
            <w:ind w:firstLine="0"/>
          </w:pPr>
        </w:pPrChange>
      </w:pPr>
      <w:del w:id="19" w:author="aparecida.silva.ferreira@escola.pr.gov.br" w:date="2023-05-17T23:50:00Z">
        <w:r w:rsidDel="00BE529C">
          <w:delText xml:space="preserve">         </w:delText>
        </w:r>
      </w:del>
      <w:r>
        <w:t>Os hipertextos são compostos por diversos elementos, como palavras, imagens e vídeos, que se conectam entre si, formando uma rede de informações que possibilita o armazenamento, compartilhamento e conexão de dados.</w:t>
      </w:r>
    </w:p>
    <w:p w14:paraId="1401D1C9" w14:textId="77777777" w:rsidR="00B31057" w:rsidRDefault="00000000">
      <w:pPr>
        <w:spacing w:line="360" w:lineRule="auto"/>
        <w:ind w:firstLine="0"/>
      </w:pPr>
      <w:r>
        <w:t xml:space="preserve">Ao visitarmos um website, podemos observar diversas formatações, como diferentes tipos de fonte e parágrafos, e todas essas estruturações são feitas através do HTML.                 </w:t>
      </w:r>
    </w:p>
    <w:p w14:paraId="24D9B6BB" w14:textId="64F783A4" w:rsidR="00B31057" w:rsidRDefault="00000000">
      <w:pPr>
        <w:spacing w:line="360" w:lineRule="auto"/>
        <w:ind w:firstLine="0"/>
      </w:pPr>
      <w:r>
        <w:t xml:space="preserve"> </w:t>
      </w:r>
      <w:del w:id="20" w:author="aparecida.silva.ferreira@escola.pr.gov.br" w:date="2023-05-17T23:50:00Z">
        <w:r w:rsidDel="00BE529C">
          <w:delText xml:space="preserve">      </w:delText>
        </w:r>
      </w:del>
      <w:ins w:id="21" w:author="aparecida.silva.ferreira@escola.pr.gov.br" w:date="2023-05-17T23:50:00Z">
        <w:r w:rsidR="00BE529C">
          <w:tab/>
        </w:r>
      </w:ins>
      <w:del w:id="22" w:author="aparecida.silva.ferreira@escola.pr.gov.br" w:date="2023-05-17T23:50:00Z">
        <w:r w:rsidDel="00BE529C">
          <w:delText xml:space="preserve"> </w:delText>
        </w:r>
      </w:del>
      <w:r>
        <w:t>Ele é responsável por organizar o conteúdo e apresentá-lo de forma visualmente agradável e coerente, tornando a experiência do usuário mais agradável e intuitiva.</w:t>
      </w:r>
    </w:p>
    <w:p w14:paraId="4F43EBF0" w14:textId="77777777" w:rsidR="00B31057" w:rsidRDefault="00000000" w:rsidP="00BE529C">
      <w:pPr>
        <w:spacing w:line="360" w:lineRule="auto"/>
        <w:ind w:firstLine="720"/>
        <w:rPr>
          <w:shd w:val="clear" w:color="auto" w:fill="FFFFFF"/>
        </w:rPr>
        <w:pPrChange w:id="23" w:author="aparecida.silva.ferreira@escola.pr.gov.br" w:date="2023-05-17T23:50:00Z">
          <w:pPr>
            <w:spacing w:line="360" w:lineRule="auto"/>
            <w:ind w:firstLine="0"/>
          </w:pPr>
        </w:pPrChange>
      </w:pPr>
      <w:del w:id="24" w:author="aparecida.silva.ferreira@escola.pr.gov.br" w:date="2023-05-17T23:50:00Z">
        <w:r w:rsidDel="00BE529C">
          <w:rPr>
            <w:shd w:val="clear" w:color="auto" w:fill="FFFFFF"/>
          </w:rPr>
          <w:delText xml:space="preserve">        </w:delText>
        </w:r>
      </w:del>
      <w:r>
        <w:rPr>
          <w:shd w:val="clear" w:color="auto" w:fill="FFFFFF"/>
        </w:rPr>
        <w:t xml:space="preserve">O </w:t>
      </w:r>
      <w:r>
        <w:rPr>
          <w:b/>
          <w:bCs/>
          <w:shd w:val="clear" w:color="auto" w:fill="FFFFFF"/>
        </w:rPr>
        <w:t xml:space="preserve">CSS </w:t>
      </w:r>
      <w:r>
        <w:rPr>
          <w:shd w:val="clear" w:color="auto" w:fill="FFFFFF"/>
        </w:rPr>
        <w:t>(</w:t>
      </w:r>
      <w:proofErr w:type="spellStart"/>
      <w:r>
        <w:rPr>
          <w:shd w:val="clear" w:color="auto" w:fill="FFFFFF"/>
        </w:rPr>
        <w:t>Cascading</w:t>
      </w:r>
      <w:proofErr w:type="spellEnd"/>
      <w:r>
        <w:rPr>
          <w:shd w:val="clear" w:color="auto" w:fill="FFFFFF"/>
        </w:rPr>
        <w:t xml:space="preserve"> </w:t>
      </w:r>
      <w:proofErr w:type="spellStart"/>
      <w:r>
        <w:rPr>
          <w:shd w:val="clear" w:color="auto" w:fill="FFFFFF"/>
        </w:rPr>
        <w:t>Style</w:t>
      </w:r>
      <w:proofErr w:type="spellEnd"/>
      <w:r>
        <w:rPr>
          <w:shd w:val="clear" w:color="auto" w:fill="FFFFFF"/>
        </w:rPr>
        <w:t xml:space="preserve"> </w:t>
      </w:r>
      <w:proofErr w:type="spellStart"/>
      <w:r>
        <w:rPr>
          <w:shd w:val="clear" w:color="auto" w:fill="FFFFFF"/>
        </w:rPr>
        <w:t>Sheet</w:t>
      </w:r>
      <w:proofErr w:type="spellEnd"/>
      <w:r>
        <w:rPr>
          <w:shd w:val="clear" w:color="auto" w:fill="FFFFFF"/>
        </w:rPr>
        <w:t>) é uma linguagem utilizada para estilizar elementos que foram escritos em uma linguagem de marcação HTML. O uso do CSS permite a separação do conteúdo da sua representação visual em um site.</w:t>
      </w:r>
    </w:p>
    <w:p w14:paraId="7BBF4561" w14:textId="77777777" w:rsidR="00B31057" w:rsidRDefault="00000000" w:rsidP="00BE529C">
      <w:pPr>
        <w:spacing w:line="360" w:lineRule="auto"/>
        <w:ind w:firstLine="720"/>
        <w:rPr>
          <w:shd w:val="clear" w:color="auto" w:fill="FFFFFF"/>
        </w:rPr>
        <w:pPrChange w:id="25" w:author="aparecida.silva.ferreira@escola.pr.gov.br" w:date="2023-05-17T23:50:00Z">
          <w:pPr>
            <w:spacing w:line="360" w:lineRule="auto"/>
            <w:ind w:firstLine="0"/>
          </w:pPr>
        </w:pPrChange>
      </w:pPr>
      <w:del w:id="26" w:author="aparecida.silva.ferreira@escola.pr.gov.br" w:date="2023-05-17T23:50:00Z">
        <w:r w:rsidDel="00BE529C">
          <w:rPr>
            <w:shd w:val="clear" w:color="auto" w:fill="FFFFFF"/>
          </w:rPr>
          <w:delText xml:space="preserve">       </w:delText>
        </w:r>
      </w:del>
      <w:r>
        <w:rPr>
          <w:shd w:val="clear" w:color="auto" w:fill="FFFFFF"/>
        </w:rPr>
        <w:t>Ao utilizar o CSS, é possível modificar diversas propriedades visuais, como cores de texto e de fundo, fontes e espaçamentos entre parágrafos. Além disso, ele permite a criação de tabelas, variações de layout, ajustes de imagens para diferentes telas, dentre outras possibilidades.</w:t>
      </w:r>
    </w:p>
    <w:p w14:paraId="73D5895B" w14:textId="77777777" w:rsidR="00B31057" w:rsidRDefault="00000000">
      <w:pPr>
        <w:spacing w:line="360" w:lineRule="auto"/>
        <w:ind w:firstLine="0"/>
        <w:rPr>
          <w:shd w:val="clear" w:color="auto" w:fill="FFFFFF"/>
        </w:rPr>
      </w:pPr>
      <w:r>
        <w:rPr>
          <w:shd w:val="clear" w:color="auto" w:fill="FFFFFF"/>
        </w:rPr>
        <w:t xml:space="preserve">      Criado pelo World </w:t>
      </w:r>
      <w:proofErr w:type="spellStart"/>
      <w:r>
        <w:rPr>
          <w:shd w:val="clear" w:color="auto" w:fill="FFFFFF"/>
        </w:rPr>
        <w:t>Wide</w:t>
      </w:r>
      <w:proofErr w:type="spellEnd"/>
      <w:r>
        <w:rPr>
          <w:shd w:val="clear" w:color="auto" w:fill="FFFFFF"/>
        </w:rPr>
        <w:t xml:space="preserve"> Web Consortium (W3C) em 1996, o CSS surgiu para atender a uma necessidade do HTML, que originalmente não tinha </w:t>
      </w:r>
      <w:proofErr w:type="spellStart"/>
      <w:r>
        <w:rPr>
          <w:shd w:val="clear" w:color="auto" w:fill="FFFFFF"/>
        </w:rPr>
        <w:t>tags</w:t>
      </w:r>
      <w:proofErr w:type="spellEnd"/>
      <w:r>
        <w:rPr>
          <w:shd w:val="clear" w:color="auto" w:fill="FFFFFF"/>
        </w:rPr>
        <w:t xml:space="preserve"> para formatar a página. Com o CSS, a marcação pode ser separada da estilização visual, permitindo uma maior flexibilidade e facilidade de manutenção do código.</w:t>
      </w:r>
    </w:p>
    <w:p w14:paraId="62035048" w14:textId="77777777" w:rsidR="00B31057" w:rsidRDefault="00000000">
      <w:pPr>
        <w:spacing w:line="360" w:lineRule="auto"/>
        <w:ind w:firstLine="0"/>
        <w:rPr>
          <w:spacing w:val="5"/>
          <w:shd w:val="clear" w:color="auto" w:fill="FFFFFF"/>
        </w:rPr>
      </w:pPr>
      <w:r>
        <w:rPr>
          <w:b/>
          <w:spacing w:val="5"/>
          <w:shd w:val="clear" w:color="auto" w:fill="FFFFFF"/>
        </w:rPr>
        <w:t xml:space="preserve">      </w:t>
      </w:r>
      <w:proofErr w:type="spellStart"/>
      <w:r>
        <w:rPr>
          <w:b/>
          <w:spacing w:val="5"/>
          <w:shd w:val="clear" w:color="auto" w:fill="FFFFFF"/>
        </w:rPr>
        <w:t>JavaScript</w:t>
      </w:r>
      <w:proofErr w:type="spellEnd"/>
      <w:r>
        <w:rPr>
          <w:b/>
          <w:spacing w:val="5"/>
          <w:shd w:val="clear" w:color="auto" w:fill="FFFFFF"/>
        </w:rPr>
        <w:t>,</w:t>
      </w:r>
      <w:r>
        <w:rPr>
          <w:spacing w:val="5"/>
          <w:shd w:val="clear" w:color="auto" w:fill="FFFFFF"/>
        </w:rPr>
        <w:t xml:space="preserve"> ou </w:t>
      </w:r>
      <w:proofErr w:type="spellStart"/>
      <w:r>
        <w:rPr>
          <w:spacing w:val="5"/>
          <w:shd w:val="clear" w:color="auto" w:fill="FFFFFF"/>
        </w:rPr>
        <w:t>JS</w:t>
      </w:r>
      <w:proofErr w:type="spellEnd"/>
      <w:r>
        <w:rPr>
          <w:spacing w:val="5"/>
          <w:shd w:val="clear" w:color="auto" w:fill="FFFFFF"/>
        </w:rPr>
        <w:t>, é uma linguagem de programação de alto nível criada em meados dos anos 90, mais especificamente em 1996, por Brendan Eich, um programador lendário que também foi um dos fundadores da Mozilla Corporation.</w:t>
      </w:r>
    </w:p>
    <w:p w14:paraId="342BCD79" w14:textId="77777777" w:rsidR="00B31057" w:rsidRDefault="00000000">
      <w:pPr>
        <w:spacing w:line="360" w:lineRule="auto"/>
        <w:ind w:firstLine="0"/>
        <w:rPr>
          <w:spacing w:val="5"/>
          <w:shd w:val="clear" w:color="auto" w:fill="FFFFFF"/>
        </w:rPr>
      </w:pPr>
      <w:r>
        <w:rPr>
          <w:spacing w:val="5"/>
          <w:shd w:val="clear" w:color="auto" w:fill="FFFFFF"/>
        </w:rPr>
        <w:t xml:space="preserve">      O </w:t>
      </w:r>
      <w:proofErr w:type="spellStart"/>
      <w:r>
        <w:rPr>
          <w:spacing w:val="5"/>
          <w:shd w:val="clear" w:color="auto" w:fill="FFFFFF"/>
        </w:rPr>
        <w:t>JavaScript</w:t>
      </w:r>
      <w:proofErr w:type="spellEnd"/>
      <w:r>
        <w:rPr>
          <w:spacing w:val="5"/>
          <w:shd w:val="clear" w:color="auto" w:fill="FFFFFF"/>
        </w:rPr>
        <w:t xml:space="preserve"> é uma linguagem versátil e </w:t>
      </w:r>
      <w:proofErr w:type="spellStart"/>
      <w:r>
        <w:rPr>
          <w:spacing w:val="5"/>
          <w:shd w:val="clear" w:color="auto" w:fill="FFFFFF"/>
        </w:rPr>
        <w:t>multiparadigma</w:t>
      </w:r>
      <w:proofErr w:type="spellEnd"/>
      <w:r>
        <w:rPr>
          <w:spacing w:val="5"/>
          <w:shd w:val="clear" w:color="auto" w:fill="FFFFFF"/>
        </w:rPr>
        <w:t xml:space="preserve">, capaz de trabalhar tanto com programação funcional quanto imperativa. Possui tipagem dinâmica, o que significa que não é necessário definir os tipos das variáveis ao declará-las. Além disso, a sintaxe da linguagem é acessível e permite o uso de recursos avançados, como orientação a objetos e APIs para trabalhar com textos, </w:t>
      </w:r>
      <w:r>
        <w:rPr>
          <w:spacing w:val="5"/>
          <w:shd w:val="clear" w:color="auto" w:fill="FFFFFF"/>
        </w:rPr>
        <w:lastRenderedPageBreak/>
        <w:t>matrizes, datas e expressões regulares.</w:t>
      </w:r>
    </w:p>
    <w:p w14:paraId="0F766357" w14:textId="77777777" w:rsidR="00B31057" w:rsidRDefault="00000000">
      <w:pPr>
        <w:spacing w:line="360" w:lineRule="auto"/>
        <w:ind w:firstLine="0"/>
        <w:rPr>
          <w:spacing w:val="5"/>
          <w:shd w:val="clear" w:color="auto" w:fill="FFFFFF"/>
        </w:rPr>
      </w:pPr>
      <w:r>
        <w:rPr>
          <w:spacing w:val="5"/>
          <w:shd w:val="clear" w:color="auto" w:fill="FFFFFF"/>
        </w:rPr>
        <w:t xml:space="preserve">      A principal proposta do </w:t>
      </w:r>
      <w:proofErr w:type="spellStart"/>
      <w:r>
        <w:rPr>
          <w:spacing w:val="5"/>
          <w:shd w:val="clear" w:color="auto" w:fill="FFFFFF"/>
        </w:rPr>
        <w:t>JavaScript</w:t>
      </w:r>
      <w:proofErr w:type="spellEnd"/>
      <w:r>
        <w:rPr>
          <w:spacing w:val="5"/>
          <w:shd w:val="clear" w:color="auto" w:fill="FFFFFF"/>
        </w:rPr>
        <w:t xml:space="preserve"> é permitir a escrita de funções e scripts que podem ser incorporados a uma página HTML, possibilitando a atualização e interação dinâmica com o conteúdo da página. Essa interação pode ocorrer de diversas maneiras, desde a alteração de valores de elementos da página até a realização de requisições assíncronas a servidores para carregamento de novos dados.</w:t>
      </w:r>
    </w:p>
    <w:p w14:paraId="4BCDC5EA" w14:textId="77777777" w:rsidR="00B31057" w:rsidRDefault="00000000">
      <w:pPr>
        <w:spacing w:line="360" w:lineRule="auto"/>
        <w:ind w:firstLine="0"/>
      </w:pPr>
      <w:r>
        <w:rPr>
          <w:b/>
        </w:rPr>
        <w:t xml:space="preserve">      PHP</w:t>
      </w:r>
      <w:r>
        <w:t xml:space="preserve"> (acrônimo recursivo para "PHP: Hypertext </w:t>
      </w:r>
      <w:proofErr w:type="spellStart"/>
      <w:r>
        <w:t>Preprocessor</w:t>
      </w:r>
      <w:proofErr w:type="spellEnd"/>
      <w:r>
        <w:t xml:space="preserve">") é uma linguagem de programação de código aberto, amplamente utilizada para o desenvolvimento de aplicativos web. Foi inicialmente criada em 1994 por </w:t>
      </w:r>
      <w:proofErr w:type="spellStart"/>
      <w:r>
        <w:t>Rasmus</w:t>
      </w:r>
      <w:proofErr w:type="spellEnd"/>
      <w:r>
        <w:t xml:space="preserve"> </w:t>
      </w:r>
      <w:proofErr w:type="spellStart"/>
      <w:r>
        <w:t>Lerdorf</w:t>
      </w:r>
      <w:proofErr w:type="spellEnd"/>
      <w:r>
        <w:t xml:space="preserve"> como um conjunto de scripts CGI (Common Gateway Interface) para coletar informações de visitantes de seu site pessoal. Ao longo dos anos, a linguagem evoluiu para incluir recursos mais avançados, como suporte a banco de dados, manipulação de arquivos e gerenciamento de sessão.</w:t>
      </w:r>
    </w:p>
    <w:p w14:paraId="302E7C86" w14:textId="77777777" w:rsidR="00B31057" w:rsidRDefault="00000000" w:rsidP="00BE529C">
      <w:pPr>
        <w:spacing w:line="360" w:lineRule="auto"/>
        <w:ind w:firstLine="720"/>
        <w:pPrChange w:id="27" w:author="aparecida.silva.ferreira@escola.pr.gov.br" w:date="2023-05-17T23:50:00Z">
          <w:pPr>
            <w:spacing w:line="360" w:lineRule="auto"/>
            <w:ind w:firstLine="0"/>
          </w:pPr>
        </w:pPrChange>
      </w:pPr>
      <w:del w:id="28" w:author="aparecida.silva.ferreira@escola.pr.gov.br" w:date="2023-05-17T23:50:00Z">
        <w:r w:rsidDel="00BE529C">
          <w:delText xml:space="preserve">       </w:delText>
        </w:r>
      </w:del>
      <w:r>
        <w:t>O PHP é executado no lado do servidor, o que significa que é processado no servidor antes de ser enviado para o navegador do usuário. Ele pode ser integrado a HTML, CSS e outras linguagens de marcação para criar páginas da web dinâmicas e interativas. O PHP é fácil de aprender e usar, e é suportado por uma ampla comunidade de desenvolvedores e usuários que criam bibliotecas, frameworks e ferramentas para facilitar o desenvolvimento web.</w:t>
      </w:r>
    </w:p>
    <w:p w14:paraId="026BE458" w14:textId="77777777" w:rsidR="00B31057" w:rsidRDefault="00000000">
      <w:pPr>
        <w:spacing w:line="360" w:lineRule="auto"/>
        <w:ind w:firstLine="0"/>
      </w:pPr>
      <w:r>
        <w:t xml:space="preserve">      O </w:t>
      </w:r>
      <w:proofErr w:type="spellStart"/>
      <w:r>
        <w:rPr>
          <w:b/>
        </w:rPr>
        <w:t>XAMPP</w:t>
      </w:r>
      <w:proofErr w:type="spellEnd"/>
      <w:r>
        <w:t xml:space="preserve"> é um pacote de software livre que inclui as ferramentas necessárias para configurar um ambiente de desenvolvimento web local em um computador pessoal. Ele é projetado para ser fácil de instalar e configurar, e inclui os componentes básicos do servidor web Apache, banco de dados MySQL e linguagem de programação PHP, bem como outras ferramentas, como o servidor de e-mail Mercury e o servidor FTP </w:t>
      </w:r>
      <w:proofErr w:type="spellStart"/>
      <w:r>
        <w:t>ProFTPD</w:t>
      </w:r>
      <w:proofErr w:type="spellEnd"/>
      <w:r>
        <w:t>.</w:t>
      </w:r>
    </w:p>
    <w:p w14:paraId="0023B846" w14:textId="77777777" w:rsidR="00B31057" w:rsidRDefault="00000000">
      <w:pPr>
        <w:spacing w:line="360" w:lineRule="auto"/>
        <w:ind w:firstLine="0"/>
      </w:pPr>
      <w:r>
        <w:t xml:space="preserve">       O </w:t>
      </w:r>
      <w:proofErr w:type="spellStart"/>
      <w:r>
        <w:t>XAMPP</w:t>
      </w:r>
      <w:proofErr w:type="spellEnd"/>
      <w:r>
        <w:t xml:space="preserve"> é comumente utilizado por desenvolvedores web que desejam testar e depurar seus aplicativos em um ambiente local antes de implantá-los em um servidor remoto. </w:t>
      </w:r>
    </w:p>
    <w:p w14:paraId="756100AA" w14:textId="77777777" w:rsidR="00B31057" w:rsidRDefault="00000000">
      <w:pPr>
        <w:spacing w:line="360" w:lineRule="auto"/>
        <w:ind w:firstLine="0"/>
      </w:pPr>
      <w:r>
        <w:t xml:space="preserve">Uma vez que o </w:t>
      </w:r>
      <w:proofErr w:type="spellStart"/>
      <w:r>
        <w:t>XAMPP</w:t>
      </w:r>
      <w:proofErr w:type="spellEnd"/>
      <w:r>
        <w:t xml:space="preserve"> é instalado, o desenvolvedor pode criar e testar aplicativos web em seu computador pessoal, sem precisar de uma conexão com a internet ou de um servidor web remoto. Isso permite que o desenvolvedor trabalhe em seus projetos </w:t>
      </w:r>
      <w:r>
        <w:lastRenderedPageBreak/>
        <w:t>com mais rapidez e eficiência, além de permitir a experimentação com diferentes tecnologias web.</w:t>
      </w:r>
    </w:p>
    <w:p w14:paraId="2563632E" w14:textId="77777777" w:rsidR="00B31057" w:rsidRDefault="00000000">
      <w:pPr>
        <w:spacing w:line="360" w:lineRule="auto"/>
        <w:ind w:firstLine="0"/>
      </w:pPr>
      <w:r>
        <w:t xml:space="preserve">       O </w:t>
      </w:r>
      <w:r>
        <w:rPr>
          <w:b/>
        </w:rPr>
        <w:t>MySQL</w:t>
      </w:r>
      <w:r>
        <w:t xml:space="preserve"> é um sistema de gerenciamento de banco de dados relacional (</w:t>
      </w:r>
      <w:proofErr w:type="spellStart"/>
      <w:r>
        <w:t>RDBMS</w:t>
      </w:r>
      <w:proofErr w:type="spellEnd"/>
      <w:r>
        <w:t xml:space="preserve">) de código aberto, amplamente utilizado para armazenar e gerenciar dados em aplicativos web. Ele foi desenvolvido pela empresa sueca MySQL </w:t>
      </w:r>
      <w:proofErr w:type="spellStart"/>
      <w:r>
        <w:t>AB</w:t>
      </w:r>
      <w:proofErr w:type="spellEnd"/>
      <w:r>
        <w:t>, que foi posteriormente adquirida pela Oracle Corporation.</w:t>
      </w:r>
    </w:p>
    <w:p w14:paraId="70E094E1" w14:textId="77777777" w:rsidR="00B31057" w:rsidRDefault="00000000">
      <w:pPr>
        <w:spacing w:line="360" w:lineRule="auto"/>
        <w:ind w:firstLine="0"/>
      </w:pPr>
      <w:r>
        <w:t xml:space="preserve">      O MySQL usa a linguagem de consulta estruturada (SQL) para gerenciar e manipular dados em bancos de dados relacionais. Ele oferece suporte para várias plataformas, incluindo Windows, Linux e </w:t>
      </w:r>
      <w:proofErr w:type="spellStart"/>
      <w:r>
        <w:t>macOS</w:t>
      </w:r>
      <w:proofErr w:type="spellEnd"/>
      <w:r>
        <w:t>, e é compatível com muitas linguagens de programação, como PHP, Java e Python.</w:t>
      </w:r>
    </w:p>
    <w:p w14:paraId="72BC6C47" w14:textId="77777777" w:rsidR="00B31057" w:rsidRDefault="00000000">
      <w:pPr>
        <w:spacing w:line="360" w:lineRule="auto"/>
        <w:ind w:firstLine="0"/>
      </w:pPr>
      <w:r>
        <w:t xml:space="preserve">      O MySQL é um sistema de banco de dados confiável, escalável e seguro, que é amplamente utilizado em aplicativos da web de grande porte. Ele oferece recursos avançados, como replicação de banco de dados, transações ACID (Atomicidade, Consistência, Isolamento, Durabilidade), suporte para várias linguagens de programação e uma ampla gama de recursos de segurança, como criptografia e autenticação.</w:t>
      </w:r>
    </w:p>
    <w:p w14:paraId="4192D967" w14:textId="77777777" w:rsidR="00B31057" w:rsidRDefault="00000000">
      <w:pPr>
        <w:spacing w:line="360" w:lineRule="auto"/>
        <w:ind w:firstLine="0"/>
      </w:pPr>
      <w:r>
        <w:t xml:space="preserve">      Além disso, o MySQL é compatível com muitos frameworks e ferramentas populares de desenvolvimento web, como o </w:t>
      </w:r>
      <w:proofErr w:type="spellStart"/>
      <w:r>
        <w:t>XAMPP</w:t>
      </w:r>
      <w:proofErr w:type="spellEnd"/>
      <w:r>
        <w:t xml:space="preserve"> e o </w:t>
      </w:r>
      <w:proofErr w:type="spellStart"/>
      <w:r>
        <w:t>LAMP</w:t>
      </w:r>
      <w:proofErr w:type="spellEnd"/>
      <w:r>
        <w:t xml:space="preserve"> (Linux, Apache, MySQL, PHP). Ele é um dos bancos de dados mais populares do mundo e é usado por muitas empresas e organizações, desde startups até grandes corporações.</w:t>
      </w:r>
    </w:p>
    <w:p w14:paraId="39AB16C4" w14:textId="77777777" w:rsidR="00B31057" w:rsidRDefault="00000000">
      <w:pPr>
        <w:spacing w:line="360" w:lineRule="auto"/>
        <w:ind w:firstLine="0"/>
        <w:rPr>
          <w:color w:val="000000"/>
          <w:sz w:val="22"/>
          <w:szCs w:val="22"/>
        </w:rPr>
      </w:pPr>
      <w:r>
        <w:rPr>
          <w:color w:val="000000"/>
          <w:sz w:val="22"/>
          <w:szCs w:val="22"/>
        </w:rPr>
        <w:tab/>
      </w:r>
    </w:p>
    <w:p w14:paraId="73952894" w14:textId="77777777" w:rsidR="00B31057" w:rsidRDefault="00B31057">
      <w:pPr>
        <w:spacing w:line="360" w:lineRule="auto"/>
        <w:ind w:firstLine="0"/>
        <w:rPr>
          <w:b/>
          <w:color w:val="000000"/>
          <w:sz w:val="28"/>
          <w:szCs w:val="28"/>
        </w:rPr>
      </w:pPr>
    </w:p>
    <w:p w14:paraId="3C42ABA1" w14:textId="77777777" w:rsidR="00B31057" w:rsidRDefault="00B31057">
      <w:pPr>
        <w:spacing w:line="360" w:lineRule="auto"/>
        <w:ind w:firstLine="0"/>
        <w:rPr>
          <w:b/>
          <w:color w:val="000000"/>
          <w:sz w:val="28"/>
          <w:szCs w:val="28"/>
        </w:rPr>
      </w:pPr>
    </w:p>
    <w:p w14:paraId="64BF0EB0" w14:textId="77777777" w:rsidR="00B31057" w:rsidRDefault="00B31057">
      <w:pPr>
        <w:spacing w:line="360" w:lineRule="auto"/>
        <w:ind w:firstLine="0"/>
        <w:rPr>
          <w:b/>
          <w:color w:val="000000"/>
          <w:sz w:val="28"/>
          <w:szCs w:val="28"/>
        </w:rPr>
      </w:pPr>
    </w:p>
    <w:p w14:paraId="10A34F8E" w14:textId="77777777" w:rsidR="00B31057" w:rsidRDefault="00000000">
      <w:pPr>
        <w:pStyle w:val="Ttulo1"/>
        <w:spacing w:line="360" w:lineRule="auto"/>
        <w:rPr>
          <w:sz w:val="38"/>
          <w:szCs w:val="38"/>
        </w:rPr>
      </w:pPr>
      <w:bookmarkStart w:id="29" w:name="_Toc119164367"/>
      <w:r>
        <w:lastRenderedPageBreak/>
        <w:t xml:space="preserve">5 DOCUMENTAÇÃO </w:t>
      </w:r>
      <w:r>
        <w:rPr>
          <w:sz w:val="38"/>
          <w:szCs w:val="38"/>
        </w:rPr>
        <w:t>do projeto</w:t>
      </w:r>
      <w:bookmarkEnd w:id="29"/>
    </w:p>
    <w:p w14:paraId="642FB75A" w14:textId="77777777" w:rsidR="00B31057" w:rsidRDefault="00B31057">
      <w:pPr>
        <w:ind w:firstLine="0"/>
        <w:rPr>
          <w:b/>
          <w:color w:val="FF0000"/>
        </w:rPr>
      </w:pPr>
    </w:p>
    <w:p w14:paraId="1599DD73" w14:textId="77777777" w:rsidR="00B31057" w:rsidRDefault="00B31057">
      <w:pPr>
        <w:ind w:firstLine="0"/>
        <w:rPr>
          <w:b/>
          <w:color w:val="FF0000"/>
        </w:rPr>
      </w:pPr>
    </w:p>
    <w:p w14:paraId="4AD151E1" w14:textId="77777777" w:rsidR="00B31057" w:rsidRDefault="00000000">
      <w:pPr>
        <w:pStyle w:val="Ttulo2"/>
        <w:spacing w:before="0" w:after="0"/>
      </w:pPr>
      <w:bookmarkStart w:id="30" w:name="_Toc119164368"/>
      <w:r>
        <w:t>5.1 Requisitos</w:t>
      </w:r>
      <w:bookmarkEnd w:id="30"/>
      <w:r>
        <w:t xml:space="preserve"> </w:t>
      </w:r>
    </w:p>
    <w:p w14:paraId="5B3EFB0E" w14:textId="77777777" w:rsidR="00B31057" w:rsidRDefault="00000000">
      <w:pPr>
        <w:tabs>
          <w:tab w:val="left" w:pos="0"/>
        </w:tabs>
        <w:spacing w:line="360" w:lineRule="auto"/>
        <w:ind w:firstLine="0"/>
      </w:pPr>
      <w:r>
        <w:tab/>
      </w:r>
    </w:p>
    <w:p w14:paraId="1A322B85" w14:textId="77777777" w:rsidR="00B31057" w:rsidRDefault="00B31057">
      <w:pPr>
        <w:tabs>
          <w:tab w:val="left" w:pos="0"/>
        </w:tabs>
        <w:spacing w:line="360" w:lineRule="auto"/>
        <w:ind w:firstLine="0"/>
      </w:pPr>
    </w:p>
    <w:p w14:paraId="11BC4238" w14:textId="77777777" w:rsidR="00B31057" w:rsidRDefault="00000000">
      <w:pPr>
        <w:pStyle w:val="Ttulo2"/>
        <w:spacing w:before="0" w:after="0"/>
      </w:pPr>
      <w:bookmarkStart w:id="31" w:name="_Toc119164369"/>
      <w:r>
        <w:t>5.1.1 Requisitos funcionais</w:t>
      </w:r>
      <w:bookmarkEnd w:id="31"/>
    </w:p>
    <w:p w14:paraId="7E451AF5" w14:textId="77777777" w:rsidR="00B31057" w:rsidRDefault="00000000">
      <w:pPr>
        <w:tabs>
          <w:tab w:val="left" w:pos="0"/>
        </w:tabs>
        <w:spacing w:line="360" w:lineRule="auto"/>
        <w:ind w:firstLine="0"/>
        <w:rPr>
          <w:color w:val="000000"/>
          <w:sz w:val="22"/>
          <w:szCs w:val="22"/>
        </w:rPr>
      </w:pPr>
      <w:r>
        <w:tab/>
      </w:r>
    </w:p>
    <w:p w14:paraId="3C28272F" w14:textId="77777777" w:rsidR="00B31057" w:rsidRDefault="00000000">
      <w:pPr>
        <w:pStyle w:val="Ttulo3"/>
        <w:spacing w:before="0" w:after="0" w:line="360" w:lineRule="auto"/>
        <w:rPr>
          <w:b/>
        </w:rPr>
      </w:pPr>
      <w:bookmarkStart w:id="32" w:name="_Toc119164370"/>
      <w:r>
        <w:rPr>
          <w:b/>
        </w:rPr>
        <w:t>5.1.2 Requisitos não funcionais</w:t>
      </w:r>
      <w:bookmarkEnd w:id="32"/>
      <w:r>
        <w:rPr>
          <w:b/>
        </w:rPr>
        <w:t xml:space="preserve"> </w:t>
      </w:r>
    </w:p>
    <w:p w14:paraId="6B740B6A" w14:textId="77777777" w:rsidR="00B31057" w:rsidRDefault="00000000">
      <w:pPr>
        <w:tabs>
          <w:tab w:val="left" w:pos="0"/>
        </w:tabs>
        <w:spacing w:line="360" w:lineRule="auto"/>
        <w:ind w:firstLine="0"/>
      </w:pPr>
      <w:r>
        <w:tab/>
      </w:r>
    </w:p>
    <w:p w14:paraId="5DE6DD70" w14:textId="77777777" w:rsidR="00B31057" w:rsidRDefault="00B31057">
      <w:pPr>
        <w:widowControl/>
        <w:spacing w:line="240" w:lineRule="auto"/>
        <w:ind w:firstLine="0"/>
        <w:jc w:val="left"/>
        <w:rPr>
          <w:rFonts w:ascii="Calibri" w:eastAsia="Calibri" w:hAnsi="Calibri" w:cs="Calibri"/>
        </w:rPr>
      </w:pPr>
    </w:p>
    <w:p w14:paraId="7CC9FC4F" w14:textId="77777777" w:rsidR="00B31057" w:rsidRDefault="00B31057">
      <w:pPr>
        <w:spacing w:line="360" w:lineRule="auto"/>
        <w:ind w:firstLine="0"/>
        <w:rPr>
          <w:bCs/>
        </w:rPr>
      </w:pPr>
    </w:p>
    <w:p w14:paraId="6BE14EBE" w14:textId="77777777" w:rsidR="00B31057" w:rsidRDefault="00000000">
      <w:pPr>
        <w:spacing w:line="360" w:lineRule="auto"/>
        <w:ind w:firstLine="0"/>
        <w:rPr>
          <w:bCs/>
        </w:rPr>
      </w:pPr>
      <w:r>
        <w:rPr>
          <w:bCs/>
          <w:sz w:val="20"/>
          <w:szCs w:val="20"/>
        </w:rPr>
        <w:t>Fonte: O autor, 2022</w:t>
      </w:r>
    </w:p>
    <w:p w14:paraId="3D96CC87" w14:textId="77777777" w:rsidR="00B31057" w:rsidRDefault="00B31057">
      <w:pPr>
        <w:spacing w:line="360" w:lineRule="auto"/>
        <w:ind w:firstLine="0"/>
        <w:rPr>
          <w:bCs/>
        </w:rPr>
      </w:pPr>
    </w:p>
    <w:p w14:paraId="5D313A79" w14:textId="77777777" w:rsidR="00B31057" w:rsidRDefault="00B31057">
      <w:pPr>
        <w:spacing w:line="360" w:lineRule="auto"/>
        <w:ind w:firstLine="0"/>
        <w:rPr>
          <w:color w:val="000000"/>
          <w:sz w:val="22"/>
          <w:szCs w:val="22"/>
        </w:rPr>
      </w:pPr>
    </w:p>
    <w:p w14:paraId="449D0F38" w14:textId="77777777" w:rsidR="00B31057" w:rsidRDefault="00B31057">
      <w:pPr>
        <w:spacing w:line="360" w:lineRule="auto"/>
        <w:ind w:firstLine="0"/>
        <w:rPr>
          <w:color w:val="000000"/>
          <w:sz w:val="22"/>
          <w:szCs w:val="22"/>
        </w:rPr>
      </w:pPr>
    </w:p>
    <w:p w14:paraId="585DBA53" w14:textId="77777777" w:rsidR="00B31057" w:rsidRDefault="00B31057">
      <w:pPr>
        <w:spacing w:line="360" w:lineRule="auto"/>
        <w:ind w:firstLine="0"/>
        <w:rPr>
          <w:color w:val="000000"/>
          <w:sz w:val="22"/>
          <w:szCs w:val="22"/>
        </w:rPr>
      </w:pPr>
    </w:p>
    <w:p w14:paraId="1EC1D9F8" w14:textId="77777777" w:rsidR="00B31057" w:rsidRDefault="00B31057">
      <w:pPr>
        <w:spacing w:line="360" w:lineRule="auto"/>
        <w:ind w:firstLine="0"/>
        <w:rPr>
          <w:color w:val="000000"/>
          <w:sz w:val="22"/>
          <w:szCs w:val="22"/>
        </w:rPr>
      </w:pPr>
    </w:p>
    <w:p w14:paraId="0DD3D471" w14:textId="77777777" w:rsidR="00B31057" w:rsidRDefault="00B31057">
      <w:pPr>
        <w:spacing w:line="360" w:lineRule="auto"/>
        <w:ind w:firstLine="0"/>
        <w:rPr>
          <w:color w:val="000000"/>
          <w:sz w:val="22"/>
          <w:szCs w:val="22"/>
        </w:rPr>
      </w:pPr>
    </w:p>
    <w:p w14:paraId="1289A242" w14:textId="77777777" w:rsidR="00B31057" w:rsidRDefault="00B31057">
      <w:pPr>
        <w:spacing w:line="360" w:lineRule="auto"/>
        <w:ind w:firstLine="0"/>
        <w:rPr>
          <w:color w:val="000000"/>
          <w:sz w:val="22"/>
          <w:szCs w:val="22"/>
        </w:rPr>
      </w:pPr>
    </w:p>
    <w:p w14:paraId="45228216" w14:textId="77777777" w:rsidR="00B31057" w:rsidRDefault="00B31057">
      <w:pPr>
        <w:spacing w:line="360" w:lineRule="auto"/>
        <w:ind w:firstLine="0"/>
        <w:rPr>
          <w:color w:val="000000"/>
          <w:sz w:val="22"/>
          <w:szCs w:val="22"/>
        </w:rPr>
      </w:pPr>
    </w:p>
    <w:p w14:paraId="57E5641A" w14:textId="77777777" w:rsidR="00B31057" w:rsidRDefault="00000000">
      <w:pPr>
        <w:pStyle w:val="Ttulo2"/>
        <w:numPr>
          <w:ilvl w:val="1"/>
          <w:numId w:val="2"/>
        </w:numPr>
        <w:spacing w:before="0" w:after="0"/>
      </w:pPr>
      <w:r>
        <w:t xml:space="preserve"> </w:t>
      </w:r>
      <w:bookmarkStart w:id="33" w:name="_Toc119164371"/>
      <w:r>
        <w:t>Diagrama de Contexto</w:t>
      </w:r>
      <w:bookmarkEnd w:id="33"/>
    </w:p>
    <w:p w14:paraId="163E18AF" w14:textId="77777777" w:rsidR="00B31057" w:rsidRDefault="00B31057">
      <w:pPr>
        <w:spacing w:line="360" w:lineRule="auto"/>
        <w:rPr>
          <w:color w:val="000000"/>
        </w:rPr>
      </w:pPr>
    </w:p>
    <w:p w14:paraId="67459FE1" w14:textId="77777777" w:rsidR="00B31057" w:rsidRDefault="00B31057">
      <w:pPr>
        <w:spacing w:line="360" w:lineRule="auto"/>
        <w:ind w:firstLine="141"/>
        <w:rPr>
          <w:color w:val="000000"/>
        </w:rPr>
      </w:pPr>
    </w:p>
    <w:p w14:paraId="75135E51" w14:textId="77777777" w:rsidR="00B31057" w:rsidRDefault="00000000">
      <w:pPr>
        <w:ind w:firstLine="0"/>
        <w:rPr>
          <w:color w:val="000000"/>
          <w:sz w:val="20"/>
          <w:szCs w:val="20"/>
        </w:rPr>
      </w:pPr>
      <w:r>
        <w:rPr>
          <w:b/>
          <w:sz w:val="20"/>
          <w:szCs w:val="20"/>
        </w:rPr>
        <w:t>Fonte: O autor, 2022</w:t>
      </w:r>
    </w:p>
    <w:p w14:paraId="031632A1" w14:textId="77777777" w:rsidR="00B31057" w:rsidRDefault="00B31057"/>
    <w:p w14:paraId="05A0FEDE" w14:textId="77777777" w:rsidR="00B31057" w:rsidRDefault="00B31057">
      <w:pPr>
        <w:ind w:firstLine="0"/>
      </w:pPr>
    </w:p>
    <w:p w14:paraId="0C5E3CDB" w14:textId="77777777" w:rsidR="00B31057" w:rsidRDefault="00B31057">
      <w:pPr>
        <w:ind w:firstLine="0"/>
      </w:pPr>
    </w:p>
    <w:p w14:paraId="16515C7E" w14:textId="77777777" w:rsidR="00B31057" w:rsidRDefault="00000000">
      <w:pPr>
        <w:pStyle w:val="Ttulo2"/>
        <w:numPr>
          <w:ilvl w:val="1"/>
          <w:numId w:val="2"/>
        </w:numPr>
      </w:pPr>
      <w:bookmarkStart w:id="34" w:name="_Toc119164372"/>
      <w:r>
        <w:t>Diagrama de Fluxo de dados</w:t>
      </w:r>
      <w:bookmarkEnd w:id="34"/>
    </w:p>
    <w:p w14:paraId="4A56082C" w14:textId="77777777" w:rsidR="00B31057" w:rsidRDefault="00B31057">
      <w:pPr>
        <w:ind w:firstLine="0"/>
      </w:pPr>
    </w:p>
    <w:p w14:paraId="61844DFC" w14:textId="77777777" w:rsidR="00B31057" w:rsidRDefault="00000000">
      <w:pPr>
        <w:rPr>
          <w:b/>
          <w:sz w:val="20"/>
          <w:szCs w:val="20"/>
        </w:rPr>
      </w:pPr>
      <w:r>
        <w:lastRenderedPageBreak/>
        <w:t xml:space="preserve">     </w:t>
      </w:r>
      <w:r>
        <w:rPr>
          <w:b/>
          <w:sz w:val="20"/>
          <w:szCs w:val="20"/>
        </w:rPr>
        <w:t>Fonte: O autor, 2022</w:t>
      </w:r>
    </w:p>
    <w:p w14:paraId="2BB099C2" w14:textId="77777777" w:rsidR="00B31057" w:rsidRDefault="00B31057">
      <w:pPr>
        <w:rPr>
          <w:b/>
          <w:sz w:val="20"/>
          <w:szCs w:val="20"/>
        </w:rPr>
      </w:pPr>
    </w:p>
    <w:p w14:paraId="31077FD1" w14:textId="77777777" w:rsidR="00B31057" w:rsidRDefault="00B31057">
      <w:pPr>
        <w:rPr>
          <w:b/>
          <w:sz w:val="20"/>
          <w:szCs w:val="20"/>
        </w:rPr>
      </w:pPr>
    </w:p>
    <w:p w14:paraId="07BF54B0" w14:textId="77777777" w:rsidR="00B31057" w:rsidRDefault="00B31057">
      <w:pPr>
        <w:rPr>
          <w:b/>
          <w:sz w:val="20"/>
          <w:szCs w:val="20"/>
        </w:rPr>
      </w:pPr>
    </w:p>
    <w:p w14:paraId="52209CA8" w14:textId="77777777" w:rsidR="00B31057" w:rsidRDefault="00B31057">
      <w:pPr>
        <w:rPr>
          <w:b/>
          <w:sz w:val="20"/>
          <w:szCs w:val="20"/>
        </w:rPr>
      </w:pPr>
    </w:p>
    <w:p w14:paraId="4826C620" w14:textId="77777777" w:rsidR="00B31057" w:rsidRDefault="00B31057">
      <w:pPr>
        <w:rPr>
          <w:b/>
          <w:sz w:val="20"/>
          <w:szCs w:val="20"/>
        </w:rPr>
      </w:pPr>
    </w:p>
    <w:p w14:paraId="128BA573" w14:textId="77777777" w:rsidR="00B31057" w:rsidRDefault="00B31057">
      <w:pPr>
        <w:rPr>
          <w:b/>
          <w:sz w:val="20"/>
          <w:szCs w:val="20"/>
        </w:rPr>
      </w:pPr>
    </w:p>
    <w:p w14:paraId="1256EEDE" w14:textId="77777777" w:rsidR="00B31057" w:rsidRDefault="00B31057">
      <w:pPr>
        <w:rPr>
          <w:b/>
          <w:sz w:val="20"/>
          <w:szCs w:val="20"/>
        </w:rPr>
      </w:pPr>
    </w:p>
    <w:p w14:paraId="2C167611" w14:textId="77777777" w:rsidR="00B31057" w:rsidRDefault="00B31057">
      <w:pPr>
        <w:rPr>
          <w:b/>
          <w:sz w:val="20"/>
          <w:szCs w:val="20"/>
        </w:rPr>
      </w:pPr>
    </w:p>
    <w:p w14:paraId="74BC4596" w14:textId="77777777" w:rsidR="00B31057" w:rsidRDefault="00B31057">
      <w:pPr>
        <w:rPr>
          <w:b/>
          <w:sz w:val="20"/>
          <w:szCs w:val="20"/>
        </w:rPr>
      </w:pPr>
    </w:p>
    <w:p w14:paraId="75C67C68" w14:textId="77777777" w:rsidR="00B31057" w:rsidRDefault="00000000">
      <w:pPr>
        <w:pStyle w:val="Ttulo2"/>
        <w:numPr>
          <w:ilvl w:val="1"/>
          <w:numId w:val="2"/>
        </w:numPr>
        <w:ind w:left="578" w:hanging="578"/>
      </w:pPr>
      <w:bookmarkStart w:id="35" w:name="_Toc119164373"/>
      <w:r>
        <w:t>Diagrama de Entidade e relacionamento</w:t>
      </w:r>
      <w:bookmarkEnd w:id="35"/>
    </w:p>
    <w:p w14:paraId="5A9F97CB" w14:textId="77777777" w:rsidR="00B31057" w:rsidRDefault="00B31057">
      <w:pPr>
        <w:ind w:firstLine="0"/>
      </w:pPr>
    </w:p>
    <w:p w14:paraId="378F23E2" w14:textId="77777777" w:rsidR="00B31057" w:rsidRDefault="00000000">
      <w:pPr>
        <w:ind w:firstLine="0"/>
      </w:pPr>
      <w:r>
        <w:t xml:space="preserve"> </w:t>
      </w:r>
      <w:r>
        <w:rPr>
          <w:b/>
          <w:sz w:val="20"/>
          <w:szCs w:val="20"/>
        </w:rPr>
        <w:t>Fonte: O autor, 2022</w:t>
      </w:r>
    </w:p>
    <w:p w14:paraId="0960667A" w14:textId="77777777" w:rsidR="00B31057" w:rsidRDefault="00B31057">
      <w:pPr>
        <w:tabs>
          <w:tab w:val="left" w:pos="0"/>
        </w:tabs>
        <w:ind w:firstLine="0"/>
      </w:pPr>
    </w:p>
    <w:p w14:paraId="524813D6" w14:textId="77777777" w:rsidR="00B31057" w:rsidRDefault="00B31057">
      <w:pPr>
        <w:tabs>
          <w:tab w:val="left" w:pos="0"/>
        </w:tabs>
        <w:ind w:firstLine="0"/>
      </w:pPr>
    </w:p>
    <w:p w14:paraId="322DD774" w14:textId="77777777" w:rsidR="00B31057" w:rsidRDefault="00B31057">
      <w:pPr>
        <w:tabs>
          <w:tab w:val="left" w:pos="0"/>
        </w:tabs>
        <w:ind w:firstLine="0"/>
      </w:pPr>
    </w:p>
    <w:p w14:paraId="23AF4766" w14:textId="77777777" w:rsidR="00B31057" w:rsidRDefault="00000000">
      <w:pPr>
        <w:pStyle w:val="Ttulo2"/>
        <w:numPr>
          <w:ilvl w:val="1"/>
          <w:numId w:val="2"/>
        </w:numPr>
        <w:ind w:left="578" w:hanging="578"/>
      </w:pPr>
      <w:bookmarkStart w:id="36" w:name="_Toc119164374"/>
      <w:r>
        <w:t>Dicionário de Dados</w:t>
      </w:r>
      <w:bookmarkEnd w:id="36"/>
    </w:p>
    <w:p w14:paraId="1652C7C2" w14:textId="77777777" w:rsidR="00B31057" w:rsidRDefault="00B31057">
      <w:pPr>
        <w:tabs>
          <w:tab w:val="left" w:pos="0"/>
        </w:tabs>
        <w:spacing w:before="240" w:line="360" w:lineRule="auto"/>
        <w:ind w:firstLine="0"/>
      </w:pPr>
    </w:p>
    <w:p w14:paraId="00C61DB2" w14:textId="77777777" w:rsidR="00B31057" w:rsidRDefault="00000000">
      <w:pPr>
        <w:ind w:firstLine="0"/>
      </w:pPr>
      <w:r>
        <w:rPr>
          <w:b/>
          <w:sz w:val="20"/>
          <w:szCs w:val="20"/>
        </w:rPr>
        <w:t>Fonte: O autor, 2022</w:t>
      </w:r>
    </w:p>
    <w:p w14:paraId="4B6DDC54" w14:textId="77777777" w:rsidR="00B31057" w:rsidRDefault="00B31057">
      <w:pPr>
        <w:ind w:firstLine="0"/>
      </w:pPr>
    </w:p>
    <w:p w14:paraId="50AA51DD" w14:textId="77777777" w:rsidR="00B31057" w:rsidRDefault="00B31057">
      <w:pPr>
        <w:ind w:firstLine="0"/>
      </w:pPr>
    </w:p>
    <w:p w14:paraId="31137E4D" w14:textId="77777777" w:rsidR="00B31057" w:rsidRDefault="00B31057">
      <w:pPr>
        <w:ind w:firstLine="0"/>
      </w:pPr>
    </w:p>
    <w:p w14:paraId="53E122D8" w14:textId="77777777" w:rsidR="00B31057" w:rsidRDefault="00B31057">
      <w:pPr>
        <w:ind w:firstLine="0"/>
      </w:pPr>
    </w:p>
    <w:p w14:paraId="7F028E42" w14:textId="77777777" w:rsidR="00B31057" w:rsidRDefault="00B31057">
      <w:pPr>
        <w:ind w:firstLine="0"/>
      </w:pPr>
    </w:p>
    <w:p w14:paraId="2018795B" w14:textId="77777777" w:rsidR="00B31057" w:rsidRDefault="00B31057">
      <w:pPr>
        <w:ind w:firstLine="0"/>
      </w:pPr>
    </w:p>
    <w:p w14:paraId="65F469CE" w14:textId="77777777" w:rsidR="00B31057" w:rsidRDefault="00B31057">
      <w:pPr>
        <w:ind w:firstLine="0"/>
      </w:pPr>
    </w:p>
    <w:p w14:paraId="6C8BE431" w14:textId="77777777" w:rsidR="00B31057" w:rsidRDefault="00000000">
      <w:pPr>
        <w:pStyle w:val="Ttulo2"/>
        <w:numPr>
          <w:ilvl w:val="1"/>
          <w:numId w:val="3"/>
        </w:numPr>
      </w:pPr>
      <w:bookmarkStart w:id="37" w:name="_Toc119164375"/>
      <w:r>
        <w:lastRenderedPageBreak/>
        <w:t>Diagrama de Caso de Uso</w:t>
      </w:r>
      <w:bookmarkEnd w:id="37"/>
    </w:p>
    <w:p w14:paraId="4DBE1C45" w14:textId="77777777" w:rsidR="00B31057" w:rsidRDefault="00000000">
      <w:pPr>
        <w:tabs>
          <w:tab w:val="left" w:pos="-5"/>
        </w:tabs>
        <w:ind w:left="720" w:hanging="861"/>
        <w:rPr>
          <w:b/>
          <w:sz w:val="20"/>
          <w:szCs w:val="20"/>
        </w:rPr>
      </w:pPr>
      <w:bookmarkStart w:id="38" w:name="_heading=h.44sinio" w:colFirst="0" w:colLast="0"/>
      <w:bookmarkEnd w:id="38"/>
      <w:r>
        <w:rPr>
          <w:b/>
          <w:sz w:val="20"/>
          <w:szCs w:val="20"/>
        </w:rPr>
        <w:t>Fonte: O autor, 2022</w:t>
      </w:r>
    </w:p>
    <w:p w14:paraId="114F4F46" w14:textId="77777777" w:rsidR="00B31057" w:rsidRDefault="00B31057">
      <w:pPr>
        <w:tabs>
          <w:tab w:val="left" w:pos="-5"/>
        </w:tabs>
        <w:ind w:left="720" w:hanging="861"/>
        <w:rPr>
          <w:b/>
          <w:sz w:val="20"/>
          <w:szCs w:val="20"/>
        </w:rPr>
      </w:pPr>
    </w:p>
    <w:p w14:paraId="2AA0D97E" w14:textId="77777777" w:rsidR="00B31057" w:rsidRDefault="00B31057">
      <w:pPr>
        <w:tabs>
          <w:tab w:val="left" w:pos="-5"/>
        </w:tabs>
        <w:ind w:left="720" w:hanging="861"/>
        <w:rPr>
          <w:b/>
          <w:sz w:val="20"/>
          <w:szCs w:val="20"/>
        </w:rPr>
      </w:pPr>
    </w:p>
    <w:p w14:paraId="77C47EED" w14:textId="77777777" w:rsidR="00B31057" w:rsidRDefault="00B31057">
      <w:pPr>
        <w:tabs>
          <w:tab w:val="left" w:pos="-5"/>
        </w:tabs>
        <w:ind w:left="720" w:hanging="861"/>
        <w:rPr>
          <w:b/>
          <w:sz w:val="20"/>
          <w:szCs w:val="20"/>
        </w:rPr>
      </w:pPr>
    </w:p>
    <w:p w14:paraId="4846473A" w14:textId="77777777" w:rsidR="00B31057" w:rsidRDefault="00000000">
      <w:pPr>
        <w:tabs>
          <w:tab w:val="left" w:pos="-5"/>
        </w:tabs>
        <w:ind w:left="720" w:hanging="861"/>
      </w:pPr>
      <w:r>
        <w:t>DIAGRAMA 02</w:t>
      </w:r>
    </w:p>
    <w:p w14:paraId="4B276319" w14:textId="77777777" w:rsidR="00B31057" w:rsidRDefault="00B31057">
      <w:pPr>
        <w:tabs>
          <w:tab w:val="left" w:pos="709"/>
        </w:tabs>
        <w:ind w:firstLine="0"/>
      </w:pPr>
    </w:p>
    <w:p w14:paraId="4111868E" w14:textId="77777777" w:rsidR="00B31057" w:rsidRDefault="00000000">
      <w:r>
        <w:rPr>
          <w:b/>
          <w:sz w:val="20"/>
          <w:szCs w:val="20"/>
        </w:rPr>
        <w:t>Fonte: O autor, 2022</w:t>
      </w:r>
    </w:p>
    <w:p w14:paraId="5863D292" w14:textId="77777777" w:rsidR="00B31057" w:rsidRDefault="00000000">
      <w:pPr>
        <w:pStyle w:val="Ttulo3"/>
        <w:numPr>
          <w:ilvl w:val="2"/>
          <w:numId w:val="3"/>
        </w:numPr>
      </w:pPr>
      <w:bookmarkStart w:id="39" w:name="_Toc119164376"/>
      <w:r>
        <w:t>Cadastrar</w:t>
      </w:r>
      <w:bookmarkEnd w:id="39"/>
    </w:p>
    <w:p w14:paraId="089214D7" w14:textId="77777777" w:rsidR="00B31057" w:rsidRDefault="00B31057">
      <w:pPr>
        <w:ind w:firstLine="0"/>
        <w:rPr>
          <w:b/>
        </w:rPr>
      </w:pPr>
    </w:p>
    <w:p w14:paraId="673641DD" w14:textId="77777777" w:rsidR="00B31057" w:rsidRDefault="00000000">
      <w:pPr>
        <w:pStyle w:val="Ttulo3"/>
        <w:numPr>
          <w:ilvl w:val="2"/>
          <w:numId w:val="3"/>
        </w:numPr>
      </w:pPr>
      <w:bookmarkStart w:id="40" w:name="_heading=h.vsohz8hitavy" w:colFirst="0" w:colLast="0"/>
      <w:bookmarkStart w:id="41" w:name="_Toc119164377"/>
      <w:bookmarkEnd w:id="40"/>
      <w:proofErr w:type="spellStart"/>
      <w:r>
        <w:t>Logar</w:t>
      </w:r>
      <w:bookmarkEnd w:id="41"/>
      <w:proofErr w:type="spellEnd"/>
    </w:p>
    <w:p w14:paraId="2789993F" w14:textId="77777777" w:rsidR="00B31057" w:rsidRDefault="00B31057">
      <w:pPr>
        <w:tabs>
          <w:tab w:val="left" w:pos="709"/>
        </w:tabs>
        <w:ind w:firstLine="0"/>
        <w:rPr>
          <w:b/>
        </w:rPr>
      </w:pPr>
    </w:p>
    <w:p w14:paraId="64C8D72F" w14:textId="77777777" w:rsidR="00B31057" w:rsidRDefault="00000000">
      <w:pPr>
        <w:pStyle w:val="Ttulo3"/>
        <w:numPr>
          <w:ilvl w:val="2"/>
          <w:numId w:val="3"/>
        </w:numPr>
      </w:pPr>
      <w:bookmarkStart w:id="42" w:name="_heading=h.w4pjqu5od5l" w:colFirst="0" w:colLast="0"/>
      <w:bookmarkStart w:id="43" w:name="_Toc119164378"/>
      <w:bookmarkEnd w:id="42"/>
      <w:r>
        <w:t>Cadastro de funcionário/profissional</w:t>
      </w:r>
      <w:bookmarkEnd w:id="43"/>
    </w:p>
    <w:p w14:paraId="07F402FD" w14:textId="77777777" w:rsidR="00B31057" w:rsidRDefault="00B31057">
      <w:pPr>
        <w:tabs>
          <w:tab w:val="left" w:pos="709"/>
        </w:tabs>
        <w:ind w:firstLine="0"/>
      </w:pPr>
    </w:p>
    <w:p w14:paraId="37236061" w14:textId="77777777" w:rsidR="00B31057" w:rsidRDefault="00B31057">
      <w:pPr>
        <w:tabs>
          <w:tab w:val="left" w:pos="709"/>
        </w:tabs>
        <w:ind w:firstLine="0"/>
      </w:pPr>
    </w:p>
    <w:p w14:paraId="6335331E" w14:textId="77777777" w:rsidR="00B31057" w:rsidRDefault="00000000">
      <w:pPr>
        <w:pStyle w:val="Ttulo3"/>
        <w:numPr>
          <w:ilvl w:val="2"/>
          <w:numId w:val="3"/>
        </w:numPr>
        <w:spacing w:after="0" w:line="240" w:lineRule="auto"/>
      </w:pPr>
      <w:bookmarkStart w:id="44" w:name="_heading=h.iimt9dgudcin" w:colFirst="0" w:colLast="0"/>
      <w:bookmarkStart w:id="45" w:name="_Toc119164379"/>
      <w:bookmarkEnd w:id="44"/>
      <w:r>
        <w:t>Consultar profissionais</w:t>
      </w:r>
      <w:bookmarkEnd w:id="45"/>
      <w:r>
        <w:t xml:space="preserve"> </w:t>
      </w:r>
    </w:p>
    <w:p w14:paraId="0AF6E37D" w14:textId="77777777" w:rsidR="00B31057" w:rsidRDefault="00B31057">
      <w:pPr>
        <w:tabs>
          <w:tab w:val="left" w:pos="709"/>
        </w:tabs>
        <w:ind w:left="720" w:firstLine="0"/>
      </w:pPr>
    </w:p>
    <w:p w14:paraId="3C81E0DE" w14:textId="77777777" w:rsidR="00B31057" w:rsidRDefault="00B31057">
      <w:pPr>
        <w:ind w:firstLine="0"/>
      </w:pPr>
    </w:p>
    <w:p w14:paraId="5D9C6FCD" w14:textId="77777777" w:rsidR="00B31057" w:rsidRDefault="00000000">
      <w:pPr>
        <w:pStyle w:val="Ttulo3"/>
        <w:numPr>
          <w:ilvl w:val="2"/>
          <w:numId w:val="3"/>
        </w:numPr>
      </w:pPr>
      <w:bookmarkStart w:id="46" w:name="_heading=h.hyvwenoixavx" w:colFirst="0" w:colLast="0"/>
      <w:bookmarkStart w:id="47" w:name="_Toc119164380"/>
      <w:bookmarkEnd w:id="46"/>
      <w:r>
        <w:t>Agendamento</w:t>
      </w:r>
      <w:bookmarkEnd w:id="47"/>
    </w:p>
    <w:p w14:paraId="5579EC6E" w14:textId="77777777" w:rsidR="00B31057" w:rsidRDefault="00B31057">
      <w:pPr>
        <w:tabs>
          <w:tab w:val="left" w:pos="709"/>
        </w:tabs>
        <w:ind w:firstLine="0"/>
      </w:pPr>
    </w:p>
    <w:p w14:paraId="41701373" w14:textId="77777777" w:rsidR="00B31057" w:rsidRDefault="00B31057">
      <w:pPr>
        <w:ind w:firstLine="0"/>
      </w:pPr>
    </w:p>
    <w:p w14:paraId="03A6F44E" w14:textId="77777777" w:rsidR="00B31057" w:rsidRDefault="00B31057">
      <w:pPr>
        <w:ind w:firstLine="0"/>
      </w:pPr>
    </w:p>
    <w:p w14:paraId="36F6F96D" w14:textId="77777777" w:rsidR="00B31057" w:rsidRDefault="00000000">
      <w:pPr>
        <w:pStyle w:val="Ttulo2"/>
        <w:numPr>
          <w:ilvl w:val="1"/>
          <w:numId w:val="3"/>
        </w:numPr>
        <w:ind w:left="578" w:hanging="578"/>
      </w:pPr>
      <w:bookmarkStart w:id="48" w:name="_Toc119164381"/>
      <w:r>
        <w:lastRenderedPageBreak/>
        <w:t>Diagrama de Classe</w:t>
      </w:r>
      <w:bookmarkEnd w:id="48"/>
    </w:p>
    <w:p w14:paraId="3BCBA111" w14:textId="77777777" w:rsidR="00B31057" w:rsidRDefault="00000000">
      <w:pPr>
        <w:ind w:firstLine="0"/>
      </w:pPr>
      <w:r>
        <w:rPr>
          <w:b/>
          <w:sz w:val="20"/>
          <w:szCs w:val="20"/>
        </w:rPr>
        <w:t>Fonte: O autor, 2022</w:t>
      </w:r>
    </w:p>
    <w:p w14:paraId="0DEED42F" w14:textId="77777777" w:rsidR="00B31057" w:rsidRDefault="00000000">
      <w:pPr>
        <w:pStyle w:val="Ttulo2"/>
        <w:numPr>
          <w:ilvl w:val="1"/>
          <w:numId w:val="3"/>
        </w:numPr>
        <w:ind w:left="578" w:hanging="578"/>
      </w:pPr>
      <w:bookmarkStart w:id="49" w:name="_Toc119164382"/>
      <w:r>
        <w:t>Diagrama de Sequência</w:t>
      </w:r>
      <w:bookmarkEnd w:id="49"/>
      <w:r>
        <w:t xml:space="preserve"> </w:t>
      </w:r>
    </w:p>
    <w:p w14:paraId="1E4EBBBC" w14:textId="77777777" w:rsidR="00B31057" w:rsidRDefault="00B31057">
      <w:pPr>
        <w:ind w:left="709" w:firstLine="0"/>
      </w:pPr>
    </w:p>
    <w:p w14:paraId="4D84D8AA" w14:textId="77777777" w:rsidR="00B31057" w:rsidRDefault="00B31057">
      <w:pPr>
        <w:ind w:left="709" w:hanging="709"/>
      </w:pPr>
    </w:p>
    <w:p w14:paraId="7C78C287" w14:textId="77777777" w:rsidR="00B31057" w:rsidRDefault="00B31057">
      <w:pPr>
        <w:ind w:left="709" w:firstLine="0"/>
        <w:rPr>
          <w:sz w:val="22"/>
          <w:szCs w:val="22"/>
        </w:rPr>
      </w:pPr>
    </w:p>
    <w:p w14:paraId="3FCBADE7" w14:textId="77777777" w:rsidR="00B31057" w:rsidRDefault="00000000">
      <w:pPr>
        <w:ind w:firstLine="0"/>
        <w:rPr>
          <w:b/>
          <w:sz w:val="20"/>
          <w:szCs w:val="20"/>
        </w:rPr>
      </w:pPr>
      <w:r>
        <w:rPr>
          <w:b/>
          <w:sz w:val="20"/>
          <w:szCs w:val="20"/>
        </w:rPr>
        <w:t>Fonte: O autor, 2022</w:t>
      </w:r>
    </w:p>
    <w:p w14:paraId="03DB5050" w14:textId="77777777" w:rsidR="00B31057" w:rsidRDefault="00B31057">
      <w:pPr>
        <w:ind w:firstLine="0"/>
      </w:pPr>
    </w:p>
    <w:p w14:paraId="0FA4B4ED" w14:textId="77777777" w:rsidR="00B31057" w:rsidRDefault="00B31057">
      <w:pPr>
        <w:ind w:firstLine="0"/>
      </w:pPr>
    </w:p>
    <w:p w14:paraId="3CBDB3DA" w14:textId="77777777" w:rsidR="00B31057" w:rsidRDefault="00000000">
      <w:pPr>
        <w:pStyle w:val="Ttulo2"/>
        <w:numPr>
          <w:ilvl w:val="1"/>
          <w:numId w:val="3"/>
        </w:numPr>
        <w:ind w:left="578" w:hanging="578"/>
      </w:pPr>
      <w:bookmarkStart w:id="50" w:name="_Toc119164383"/>
      <w:r>
        <w:t>Diagrama de Atividade</w:t>
      </w:r>
      <w:bookmarkEnd w:id="50"/>
    </w:p>
    <w:p w14:paraId="54A97E2C" w14:textId="77777777" w:rsidR="00B31057" w:rsidRDefault="00B31057">
      <w:pPr>
        <w:spacing w:line="360" w:lineRule="auto"/>
        <w:ind w:left="709" w:hanging="709"/>
      </w:pPr>
    </w:p>
    <w:p w14:paraId="055A3EDF" w14:textId="77777777" w:rsidR="00B31057" w:rsidRDefault="00000000">
      <w:pPr>
        <w:ind w:firstLine="0"/>
      </w:pPr>
      <w:r>
        <w:rPr>
          <w:b/>
          <w:sz w:val="20"/>
          <w:szCs w:val="20"/>
        </w:rPr>
        <w:t>Fonte: O autor, 2022</w:t>
      </w:r>
    </w:p>
    <w:p w14:paraId="722A9F2A" w14:textId="77777777" w:rsidR="00B31057" w:rsidRDefault="00000000">
      <w:pPr>
        <w:pStyle w:val="Ttulo1"/>
        <w:numPr>
          <w:ilvl w:val="0"/>
          <w:numId w:val="3"/>
        </w:numPr>
        <w:ind w:left="0" w:firstLine="0"/>
      </w:pPr>
      <w:bookmarkStart w:id="51" w:name="_Toc119164384"/>
      <w:r>
        <w:lastRenderedPageBreak/>
        <w:t>Telas</w:t>
      </w:r>
      <w:bookmarkEnd w:id="51"/>
      <w:r>
        <w:t xml:space="preserve"> </w:t>
      </w:r>
    </w:p>
    <w:p w14:paraId="68290A43" w14:textId="77777777" w:rsidR="00B31057" w:rsidRDefault="00B31057">
      <w:pPr>
        <w:tabs>
          <w:tab w:val="left" w:pos="709"/>
        </w:tabs>
        <w:ind w:firstLine="0"/>
      </w:pPr>
    </w:p>
    <w:p w14:paraId="097B9DDC" w14:textId="77777777" w:rsidR="00B31057" w:rsidRDefault="00B31057">
      <w:pPr>
        <w:tabs>
          <w:tab w:val="left" w:pos="709"/>
        </w:tabs>
        <w:ind w:firstLine="0"/>
      </w:pPr>
    </w:p>
    <w:p w14:paraId="6663BB84" w14:textId="77777777" w:rsidR="00B31057" w:rsidRDefault="00B31057">
      <w:pPr>
        <w:tabs>
          <w:tab w:val="left" w:pos="709"/>
        </w:tabs>
        <w:ind w:firstLine="0"/>
      </w:pPr>
    </w:p>
    <w:p w14:paraId="1B1D9271" w14:textId="77777777" w:rsidR="00B31057" w:rsidRDefault="00B31057">
      <w:pPr>
        <w:tabs>
          <w:tab w:val="left" w:pos="709"/>
        </w:tabs>
        <w:ind w:firstLine="0"/>
      </w:pPr>
    </w:p>
    <w:p w14:paraId="5887CA92" w14:textId="77777777" w:rsidR="00B31057" w:rsidRDefault="00B31057">
      <w:pPr>
        <w:tabs>
          <w:tab w:val="left" w:pos="709"/>
        </w:tabs>
        <w:ind w:firstLine="0"/>
      </w:pPr>
    </w:p>
    <w:p w14:paraId="6C7334DA" w14:textId="77777777" w:rsidR="00B31057" w:rsidRDefault="00B31057">
      <w:pPr>
        <w:tabs>
          <w:tab w:val="left" w:pos="709"/>
        </w:tabs>
        <w:ind w:firstLine="0"/>
      </w:pPr>
    </w:p>
    <w:p w14:paraId="1ABF8C07" w14:textId="77777777" w:rsidR="00B31057" w:rsidRDefault="00B31057">
      <w:pPr>
        <w:tabs>
          <w:tab w:val="left" w:pos="709"/>
        </w:tabs>
        <w:ind w:firstLine="0"/>
      </w:pPr>
    </w:p>
    <w:p w14:paraId="416BB3B2" w14:textId="77777777" w:rsidR="00B31057" w:rsidRDefault="00B31057">
      <w:pPr>
        <w:tabs>
          <w:tab w:val="left" w:pos="709"/>
        </w:tabs>
        <w:ind w:firstLine="0"/>
      </w:pPr>
    </w:p>
    <w:p w14:paraId="5BD9949F" w14:textId="77777777" w:rsidR="00B31057" w:rsidRDefault="00B31057">
      <w:pPr>
        <w:tabs>
          <w:tab w:val="left" w:pos="709"/>
        </w:tabs>
        <w:ind w:firstLine="0"/>
      </w:pPr>
    </w:p>
    <w:p w14:paraId="45277340" w14:textId="77777777" w:rsidR="00B31057" w:rsidRDefault="00B31057">
      <w:pPr>
        <w:tabs>
          <w:tab w:val="left" w:pos="709"/>
        </w:tabs>
        <w:ind w:firstLine="0"/>
      </w:pPr>
    </w:p>
    <w:p w14:paraId="157D2FC6" w14:textId="77777777" w:rsidR="00B31057" w:rsidRDefault="00B31057">
      <w:pPr>
        <w:tabs>
          <w:tab w:val="left" w:pos="709"/>
        </w:tabs>
        <w:ind w:firstLine="0"/>
      </w:pPr>
    </w:p>
    <w:p w14:paraId="7E9E8A61" w14:textId="77777777" w:rsidR="00B31057" w:rsidRDefault="00B31057">
      <w:pPr>
        <w:tabs>
          <w:tab w:val="left" w:pos="709"/>
        </w:tabs>
        <w:ind w:firstLine="0"/>
      </w:pPr>
    </w:p>
    <w:p w14:paraId="232FA812" w14:textId="77777777" w:rsidR="00B31057" w:rsidRDefault="00B31057">
      <w:pPr>
        <w:tabs>
          <w:tab w:val="left" w:pos="709"/>
        </w:tabs>
        <w:ind w:firstLine="0"/>
      </w:pPr>
    </w:p>
    <w:p w14:paraId="764F85B0" w14:textId="77777777" w:rsidR="00B31057" w:rsidRDefault="00B31057">
      <w:pPr>
        <w:tabs>
          <w:tab w:val="left" w:pos="709"/>
        </w:tabs>
        <w:ind w:firstLine="0"/>
      </w:pPr>
    </w:p>
    <w:p w14:paraId="63C8B842" w14:textId="77777777" w:rsidR="00B31057" w:rsidRDefault="00B31057">
      <w:pPr>
        <w:tabs>
          <w:tab w:val="left" w:pos="709"/>
        </w:tabs>
        <w:ind w:firstLine="0"/>
      </w:pPr>
    </w:p>
    <w:p w14:paraId="2651979E" w14:textId="77777777" w:rsidR="00B31057" w:rsidRDefault="00B31057">
      <w:pPr>
        <w:tabs>
          <w:tab w:val="left" w:pos="709"/>
        </w:tabs>
        <w:ind w:firstLine="0"/>
      </w:pPr>
    </w:p>
    <w:p w14:paraId="2332417F" w14:textId="77777777" w:rsidR="00B31057" w:rsidRDefault="00B31057">
      <w:pPr>
        <w:tabs>
          <w:tab w:val="left" w:pos="709"/>
        </w:tabs>
        <w:ind w:firstLine="0"/>
      </w:pPr>
    </w:p>
    <w:p w14:paraId="5A076859" w14:textId="77777777" w:rsidR="00B31057" w:rsidRDefault="00B31057">
      <w:pPr>
        <w:tabs>
          <w:tab w:val="left" w:pos="709"/>
        </w:tabs>
        <w:ind w:firstLine="0"/>
      </w:pPr>
    </w:p>
    <w:p w14:paraId="693AF58C" w14:textId="77777777" w:rsidR="00B31057" w:rsidRDefault="00B31057">
      <w:pPr>
        <w:tabs>
          <w:tab w:val="left" w:pos="709"/>
        </w:tabs>
        <w:ind w:firstLine="0"/>
      </w:pPr>
    </w:p>
    <w:p w14:paraId="15EAE62F" w14:textId="77777777" w:rsidR="00B31057" w:rsidRDefault="00B31057">
      <w:pPr>
        <w:tabs>
          <w:tab w:val="left" w:pos="709"/>
        </w:tabs>
        <w:ind w:firstLine="0"/>
      </w:pPr>
    </w:p>
    <w:p w14:paraId="6F8D693F" w14:textId="77777777" w:rsidR="00B31057" w:rsidRDefault="00B31057">
      <w:pPr>
        <w:tabs>
          <w:tab w:val="left" w:pos="709"/>
        </w:tabs>
        <w:ind w:firstLine="0"/>
      </w:pPr>
    </w:p>
    <w:p w14:paraId="1F0B7D5D" w14:textId="77777777" w:rsidR="00B31057" w:rsidRDefault="00B31057">
      <w:pPr>
        <w:tabs>
          <w:tab w:val="left" w:pos="709"/>
        </w:tabs>
        <w:ind w:firstLine="0"/>
      </w:pPr>
    </w:p>
    <w:p w14:paraId="16D52CC8" w14:textId="77777777" w:rsidR="00B31057" w:rsidRDefault="00B31057">
      <w:pPr>
        <w:tabs>
          <w:tab w:val="left" w:pos="709"/>
        </w:tabs>
        <w:ind w:firstLine="0"/>
      </w:pPr>
    </w:p>
    <w:p w14:paraId="0B23BFE3" w14:textId="77777777" w:rsidR="00B31057" w:rsidRDefault="00B31057">
      <w:pPr>
        <w:tabs>
          <w:tab w:val="left" w:pos="709"/>
        </w:tabs>
        <w:ind w:firstLine="0"/>
      </w:pPr>
    </w:p>
    <w:p w14:paraId="75852906" w14:textId="77777777" w:rsidR="00B31057" w:rsidRDefault="00B31057">
      <w:pPr>
        <w:tabs>
          <w:tab w:val="left" w:pos="709"/>
        </w:tabs>
        <w:ind w:firstLine="0"/>
      </w:pPr>
    </w:p>
    <w:p w14:paraId="1083C8EA" w14:textId="77777777" w:rsidR="00B31057" w:rsidRDefault="00B31057">
      <w:pPr>
        <w:tabs>
          <w:tab w:val="left" w:pos="709"/>
        </w:tabs>
        <w:ind w:firstLine="0"/>
      </w:pPr>
    </w:p>
    <w:p w14:paraId="2ABF64B1" w14:textId="77777777" w:rsidR="00B31057" w:rsidRDefault="00B31057">
      <w:pPr>
        <w:tabs>
          <w:tab w:val="left" w:pos="709"/>
        </w:tabs>
        <w:ind w:firstLine="0"/>
      </w:pPr>
    </w:p>
    <w:p w14:paraId="0B86B02C" w14:textId="77777777" w:rsidR="00B31057" w:rsidRDefault="00B31057">
      <w:pPr>
        <w:tabs>
          <w:tab w:val="left" w:pos="709"/>
        </w:tabs>
        <w:ind w:firstLine="0"/>
      </w:pPr>
    </w:p>
    <w:p w14:paraId="4921419B" w14:textId="77777777" w:rsidR="00B31057" w:rsidRDefault="00B31057">
      <w:pPr>
        <w:tabs>
          <w:tab w:val="left" w:pos="709"/>
        </w:tabs>
        <w:ind w:firstLine="0"/>
      </w:pPr>
    </w:p>
    <w:p w14:paraId="1BDEA4F0" w14:textId="77777777" w:rsidR="00B31057" w:rsidRDefault="00B31057">
      <w:pPr>
        <w:tabs>
          <w:tab w:val="left" w:pos="709"/>
        </w:tabs>
        <w:ind w:firstLine="0"/>
      </w:pPr>
    </w:p>
    <w:p w14:paraId="476A458E" w14:textId="77777777" w:rsidR="00B31057" w:rsidRDefault="00B31057">
      <w:pPr>
        <w:tabs>
          <w:tab w:val="left" w:pos="709"/>
        </w:tabs>
        <w:ind w:firstLine="0"/>
      </w:pPr>
    </w:p>
    <w:p w14:paraId="52FB4588" w14:textId="77777777" w:rsidR="00B31057" w:rsidRDefault="00B31057">
      <w:pPr>
        <w:tabs>
          <w:tab w:val="left" w:pos="709"/>
        </w:tabs>
        <w:ind w:firstLine="0"/>
      </w:pPr>
    </w:p>
    <w:p w14:paraId="0CA7504B" w14:textId="77777777" w:rsidR="00B31057" w:rsidRDefault="00B31057">
      <w:pPr>
        <w:tabs>
          <w:tab w:val="left" w:pos="709"/>
        </w:tabs>
        <w:ind w:firstLine="0"/>
      </w:pPr>
    </w:p>
    <w:p w14:paraId="09C01794" w14:textId="77777777" w:rsidR="00B31057" w:rsidRDefault="00B31057">
      <w:pPr>
        <w:tabs>
          <w:tab w:val="left" w:pos="709"/>
        </w:tabs>
        <w:ind w:firstLine="0"/>
      </w:pPr>
    </w:p>
    <w:p w14:paraId="29554370" w14:textId="77777777" w:rsidR="00B31057" w:rsidRDefault="00B31057">
      <w:pPr>
        <w:tabs>
          <w:tab w:val="left" w:pos="709"/>
        </w:tabs>
        <w:ind w:firstLine="0"/>
      </w:pPr>
    </w:p>
    <w:p w14:paraId="4708DBC8" w14:textId="77777777" w:rsidR="00B31057" w:rsidRDefault="00B31057">
      <w:pPr>
        <w:tabs>
          <w:tab w:val="left" w:pos="709"/>
        </w:tabs>
        <w:ind w:firstLine="0"/>
      </w:pPr>
    </w:p>
    <w:p w14:paraId="39E4550F" w14:textId="77777777" w:rsidR="00B31057" w:rsidRDefault="00B31057">
      <w:pPr>
        <w:tabs>
          <w:tab w:val="left" w:pos="709"/>
        </w:tabs>
        <w:ind w:firstLine="0"/>
      </w:pPr>
    </w:p>
    <w:p w14:paraId="079FEC48" w14:textId="77777777" w:rsidR="00B31057" w:rsidRDefault="00B31057">
      <w:pPr>
        <w:tabs>
          <w:tab w:val="left" w:pos="709"/>
        </w:tabs>
        <w:ind w:firstLine="0"/>
      </w:pPr>
    </w:p>
    <w:p w14:paraId="1D3832BE" w14:textId="77777777" w:rsidR="00B31057" w:rsidRDefault="00B31057">
      <w:pPr>
        <w:tabs>
          <w:tab w:val="left" w:pos="709"/>
        </w:tabs>
        <w:ind w:firstLine="0"/>
      </w:pPr>
    </w:p>
    <w:p w14:paraId="0FFF596D" w14:textId="77777777" w:rsidR="00B31057" w:rsidRDefault="00B31057">
      <w:pPr>
        <w:tabs>
          <w:tab w:val="left" w:pos="709"/>
        </w:tabs>
        <w:ind w:firstLine="0"/>
      </w:pPr>
    </w:p>
    <w:p w14:paraId="52165921" w14:textId="77777777" w:rsidR="00B31057" w:rsidRDefault="00B31057">
      <w:pPr>
        <w:tabs>
          <w:tab w:val="left" w:pos="709"/>
        </w:tabs>
        <w:ind w:firstLine="0"/>
      </w:pPr>
    </w:p>
    <w:p w14:paraId="3E66191C" w14:textId="77777777" w:rsidR="00B31057" w:rsidRDefault="00B31057">
      <w:pPr>
        <w:tabs>
          <w:tab w:val="left" w:pos="709"/>
        </w:tabs>
        <w:ind w:firstLine="0"/>
      </w:pPr>
    </w:p>
    <w:p w14:paraId="6DDE2401" w14:textId="77777777" w:rsidR="00B31057" w:rsidRDefault="00B31057">
      <w:pPr>
        <w:tabs>
          <w:tab w:val="left" w:pos="709"/>
        </w:tabs>
        <w:ind w:firstLine="0"/>
      </w:pPr>
    </w:p>
    <w:p w14:paraId="7E183C96" w14:textId="77777777" w:rsidR="00B31057" w:rsidRDefault="00B31057">
      <w:pPr>
        <w:tabs>
          <w:tab w:val="left" w:pos="709"/>
        </w:tabs>
        <w:ind w:firstLine="0"/>
      </w:pPr>
    </w:p>
    <w:p w14:paraId="02D93B02" w14:textId="77777777" w:rsidR="00B31057" w:rsidRDefault="00B31057">
      <w:pPr>
        <w:tabs>
          <w:tab w:val="left" w:pos="709"/>
        </w:tabs>
        <w:ind w:firstLine="0"/>
      </w:pPr>
    </w:p>
    <w:p w14:paraId="62B98095" w14:textId="77777777" w:rsidR="00B31057" w:rsidRDefault="00B31057">
      <w:pPr>
        <w:tabs>
          <w:tab w:val="left" w:pos="709"/>
        </w:tabs>
        <w:ind w:firstLine="0"/>
      </w:pPr>
    </w:p>
    <w:p w14:paraId="0186D191" w14:textId="77777777" w:rsidR="00B31057" w:rsidRDefault="00B31057">
      <w:pPr>
        <w:tabs>
          <w:tab w:val="left" w:pos="709"/>
        </w:tabs>
        <w:ind w:firstLine="0"/>
      </w:pPr>
    </w:p>
    <w:p w14:paraId="2C224E57" w14:textId="77777777" w:rsidR="00B31057" w:rsidRDefault="00000000">
      <w:pPr>
        <w:pStyle w:val="Ttulo1"/>
        <w:numPr>
          <w:ilvl w:val="0"/>
          <w:numId w:val="3"/>
        </w:numPr>
        <w:spacing w:line="360" w:lineRule="auto"/>
        <w:ind w:left="0" w:firstLine="0"/>
      </w:pPr>
      <w:r>
        <w:lastRenderedPageBreak/>
        <w:t xml:space="preserve"> </w:t>
      </w:r>
      <w:bookmarkStart w:id="52" w:name="_Toc119164385"/>
      <w:r>
        <w:t>Conclusão</w:t>
      </w:r>
      <w:bookmarkEnd w:id="52"/>
    </w:p>
    <w:p w14:paraId="3B242EF5" w14:textId="77777777" w:rsidR="00B31057" w:rsidRDefault="00B31057">
      <w:pPr>
        <w:spacing w:line="360" w:lineRule="auto"/>
        <w:ind w:left="709" w:firstLine="0"/>
      </w:pPr>
      <w:bookmarkStart w:id="53" w:name="_heading=h.qsh70q" w:colFirst="0" w:colLast="0"/>
      <w:bookmarkEnd w:id="53"/>
    </w:p>
    <w:p w14:paraId="762A39B1" w14:textId="77777777" w:rsidR="00B31057" w:rsidRDefault="00B31057">
      <w:pPr>
        <w:ind w:left="709" w:firstLine="0"/>
      </w:pPr>
    </w:p>
    <w:p w14:paraId="4CF424CD" w14:textId="77777777" w:rsidR="00B31057" w:rsidRDefault="00000000">
      <w:pPr>
        <w:pStyle w:val="Ttulo1"/>
        <w:numPr>
          <w:ilvl w:val="0"/>
          <w:numId w:val="3"/>
        </w:numPr>
        <w:ind w:left="0" w:firstLine="0"/>
        <w:rPr>
          <w:color w:val="000000"/>
          <w:sz w:val="22"/>
          <w:szCs w:val="22"/>
        </w:rPr>
      </w:pPr>
      <w:bookmarkStart w:id="54" w:name="_Toc119164386"/>
      <w:r>
        <w:lastRenderedPageBreak/>
        <w:t>REFERÊNCIAS</w:t>
      </w:r>
      <w:bookmarkStart w:id="55" w:name="_heading=h.1pxezwc" w:colFirst="0" w:colLast="0"/>
      <w:bookmarkEnd w:id="54"/>
      <w:bookmarkEnd w:id="55"/>
    </w:p>
    <w:p w14:paraId="4D349CB8" w14:textId="77777777" w:rsidR="00B31057" w:rsidRDefault="00B31057"/>
    <w:p w14:paraId="766D2D49" w14:textId="77777777" w:rsidR="00B31057" w:rsidRDefault="00000000">
      <w:pPr>
        <w:spacing w:after="240" w:line="240" w:lineRule="auto"/>
        <w:ind w:firstLine="0"/>
        <w:rPr>
          <w:color w:val="000000"/>
          <w:sz w:val="22"/>
          <w:szCs w:val="22"/>
        </w:rPr>
      </w:pPr>
      <w:r>
        <w:rPr>
          <w:rFonts w:ascii="Helvetica" w:eastAsia="Helvetica" w:hAnsi="Helvetica" w:cs="Helvetica"/>
          <w:color w:val="222222"/>
          <w:sz w:val="19"/>
          <w:szCs w:val="19"/>
          <w:shd w:val="clear" w:color="auto" w:fill="FFFFFF"/>
        </w:rPr>
        <w:t>TOTVS, Equipe. </w:t>
      </w:r>
      <w:r>
        <w:rPr>
          <w:rStyle w:val="Forte"/>
          <w:rFonts w:ascii="Helvetica" w:eastAsia="Helvetica" w:hAnsi="Helvetica" w:cs="Helvetica"/>
          <w:color w:val="222222"/>
          <w:sz w:val="19"/>
          <w:szCs w:val="19"/>
          <w:shd w:val="clear" w:color="auto" w:fill="FFFFFF"/>
        </w:rPr>
        <w:t>O que é HTML? Saiba como esse recurso funciona</w:t>
      </w:r>
      <w:r>
        <w:rPr>
          <w:rFonts w:ascii="Helvetica" w:eastAsia="Helvetica" w:hAnsi="Helvetica" w:cs="Helvetica"/>
          <w:color w:val="222222"/>
          <w:sz w:val="19"/>
          <w:szCs w:val="19"/>
          <w:shd w:val="clear" w:color="auto" w:fill="FFFFFF"/>
        </w:rPr>
        <w:t>. 2020. Disponível em: https://www.totvs.com/blog/developers/o-que-e-html/#:~:text=Sigla%20para%20HyperText%20Markup%20Language,v%C3%ADdeos%2C%20por%20meio%20dos%20hipertextos. Acesso em: 11 maio 2023.</w:t>
      </w:r>
    </w:p>
    <w:p w14:paraId="556F3FAE" w14:textId="77777777" w:rsidR="00B31057" w:rsidRDefault="00000000">
      <w:pPr>
        <w:numPr>
          <w:ilvl w:val="0"/>
          <w:numId w:val="4"/>
        </w:numPr>
        <w:spacing w:after="240" w:line="240" w:lineRule="auto"/>
        <w:ind w:firstLine="0"/>
        <w:rPr>
          <w:rFonts w:ascii="Helvetica" w:eastAsia="Helvetica" w:hAnsi="Helvetica" w:cs="Helvetica"/>
          <w:color w:val="222222"/>
          <w:sz w:val="19"/>
          <w:szCs w:val="19"/>
          <w:shd w:val="clear" w:color="auto" w:fill="FFFFFF"/>
        </w:rPr>
      </w:pPr>
      <w:r>
        <w:rPr>
          <w:rFonts w:ascii="Helvetica" w:eastAsia="Helvetica" w:hAnsi="Helvetica" w:cs="Helvetica"/>
          <w:color w:val="222222"/>
          <w:sz w:val="19"/>
          <w:szCs w:val="19"/>
          <w:shd w:val="clear" w:color="auto" w:fill="FFFFFF"/>
        </w:rPr>
        <w:t>, Ariane. </w:t>
      </w:r>
      <w:r>
        <w:rPr>
          <w:rStyle w:val="Forte"/>
          <w:rFonts w:ascii="Helvetica" w:eastAsia="Helvetica" w:hAnsi="Helvetica" w:cs="Helvetica"/>
          <w:color w:val="222222"/>
          <w:sz w:val="19"/>
          <w:szCs w:val="19"/>
          <w:shd w:val="clear" w:color="auto" w:fill="FFFFFF"/>
        </w:rPr>
        <w:t>O que é CSS? Guia Básico para Iniciantes</w:t>
      </w:r>
      <w:r>
        <w:rPr>
          <w:rFonts w:ascii="Helvetica" w:eastAsia="Helvetica" w:hAnsi="Helvetica" w:cs="Helvetica"/>
          <w:color w:val="222222"/>
          <w:sz w:val="19"/>
          <w:szCs w:val="19"/>
          <w:shd w:val="clear" w:color="auto" w:fill="FFFFFF"/>
        </w:rPr>
        <w:t>. 2022. Disponível em: https://www.hostinger.com.br/tutoriais/o-que-e-css-guia-basico-de-css. Acesso em: 11 maio 2023.</w:t>
      </w:r>
    </w:p>
    <w:p w14:paraId="27EAE149" w14:textId="77777777" w:rsidR="00B31057" w:rsidRDefault="00000000">
      <w:pPr>
        <w:numPr>
          <w:ilvl w:val="0"/>
          <w:numId w:val="5"/>
        </w:numPr>
        <w:spacing w:after="240" w:line="240" w:lineRule="auto"/>
        <w:rPr>
          <w:rFonts w:ascii="Helvetica" w:eastAsia="Helvetica" w:hAnsi="Helvetica" w:cs="Helvetica"/>
          <w:color w:val="222222"/>
          <w:sz w:val="19"/>
          <w:szCs w:val="19"/>
          <w:shd w:val="clear" w:color="auto" w:fill="FFFFFF"/>
        </w:rPr>
      </w:pPr>
      <w:r>
        <w:rPr>
          <w:rFonts w:ascii="Helvetica" w:eastAsia="Helvetica" w:hAnsi="Helvetica" w:cs="Helvetica"/>
          <w:color w:val="222222"/>
          <w:sz w:val="19"/>
          <w:szCs w:val="19"/>
          <w:shd w:val="clear" w:color="auto" w:fill="FFFFFF"/>
        </w:rPr>
        <w:t>, Carlos. </w:t>
      </w:r>
      <w:r>
        <w:rPr>
          <w:rStyle w:val="Forte"/>
          <w:rFonts w:ascii="Helvetica" w:eastAsia="Helvetica" w:hAnsi="Helvetica" w:cs="Helvetica"/>
          <w:color w:val="222222"/>
          <w:sz w:val="19"/>
          <w:szCs w:val="19"/>
          <w:shd w:val="clear" w:color="auto" w:fill="FFFFFF"/>
        </w:rPr>
        <w:t xml:space="preserve">O que é </w:t>
      </w:r>
      <w:proofErr w:type="spellStart"/>
      <w:r>
        <w:rPr>
          <w:rStyle w:val="Forte"/>
          <w:rFonts w:ascii="Helvetica" w:eastAsia="Helvetica" w:hAnsi="Helvetica" w:cs="Helvetica"/>
          <w:color w:val="222222"/>
          <w:sz w:val="19"/>
          <w:szCs w:val="19"/>
          <w:shd w:val="clear" w:color="auto" w:fill="FFFFFF"/>
        </w:rPr>
        <w:t>JavaScript</w:t>
      </w:r>
      <w:proofErr w:type="spellEnd"/>
      <w:r>
        <w:rPr>
          <w:rFonts w:ascii="Helvetica" w:eastAsia="Helvetica" w:hAnsi="Helvetica" w:cs="Helvetica"/>
          <w:color w:val="222222"/>
          <w:sz w:val="19"/>
          <w:szCs w:val="19"/>
          <w:shd w:val="clear" w:color="auto" w:fill="FFFFFF"/>
        </w:rPr>
        <w:t>. 2023. Disponível em: https://www.hostinger.com.br/tutoriais/o-que-e-javascript#O_que_e_JavaScript. Acesso em: 11 maio 2023.</w:t>
      </w:r>
    </w:p>
    <w:p w14:paraId="78D176A5" w14:textId="77777777" w:rsidR="00B31057" w:rsidRDefault="00000000">
      <w:pPr>
        <w:spacing w:after="240" w:line="240" w:lineRule="auto"/>
        <w:ind w:firstLine="0"/>
        <w:rPr>
          <w:rFonts w:ascii="Helvetica" w:eastAsia="Helvetica" w:hAnsi="Helvetica" w:cs="Helvetica"/>
          <w:color w:val="222222"/>
          <w:sz w:val="19"/>
          <w:szCs w:val="19"/>
          <w:shd w:val="clear" w:color="auto" w:fill="FFFFFF"/>
        </w:rPr>
      </w:pPr>
      <w:r>
        <w:rPr>
          <w:rFonts w:ascii="Helvetica" w:eastAsia="Helvetica" w:hAnsi="Helvetica" w:cs="Helvetica"/>
          <w:color w:val="222222"/>
          <w:sz w:val="19"/>
          <w:szCs w:val="19"/>
          <w:shd w:val="clear" w:color="auto" w:fill="FFFFFF"/>
        </w:rPr>
        <w:t>MELO, Diego. </w:t>
      </w:r>
      <w:r>
        <w:rPr>
          <w:rStyle w:val="Forte"/>
          <w:rFonts w:ascii="Helvetica" w:eastAsia="Helvetica" w:hAnsi="Helvetica" w:cs="Helvetica"/>
          <w:color w:val="222222"/>
          <w:sz w:val="19"/>
          <w:szCs w:val="19"/>
          <w:shd w:val="clear" w:color="auto" w:fill="FFFFFF"/>
        </w:rPr>
        <w:t xml:space="preserve">O que é </w:t>
      </w:r>
      <w:proofErr w:type="spellStart"/>
      <w:r>
        <w:rPr>
          <w:rStyle w:val="Forte"/>
          <w:rFonts w:ascii="Helvetica" w:eastAsia="Helvetica" w:hAnsi="Helvetica" w:cs="Helvetica"/>
          <w:color w:val="222222"/>
          <w:sz w:val="19"/>
          <w:szCs w:val="19"/>
          <w:shd w:val="clear" w:color="auto" w:fill="FFFFFF"/>
        </w:rPr>
        <w:t>JavaScript</w:t>
      </w:r>
      <w:proofErr w:type="spellEnd"/>
      <w:r>
        <w:rPr>
          <w:rStyle w:val="Forte"/>
          <w:rFonts w:ascii="Helvetica" w:eastAsia="Helvetica" w:hAnsi="Helvetica" w:cs="Helvetica"/>
          <w:color w:val="222222"/>
          <w:sz w:val="19"/>
          <w:szCs w:val="19"/>
          <w:shd w:val="clear" w:color="auto" w:fill="FFFFFF"/>
        </w:rPr>
        <w:t>? [Guia para iniciantes]</w:t>
      </w:r>
      <w:r>
        <w:rPr>
          <w:rFonts w:ascii="Helvetica" w:eastAsia="Helvetica" w:hAnsi="Helvetica" w:cs="Helvetica"/>
          <w:color w:val="222222"/>
          <w:sz w:val="19"/>
          <w:szCs w:val="19"/>
          <w:shd w:val="clear" w:color="auto" w:fill="FFFFFF"/>
        </w:rPr>
        <w:t>. 2021. Disponível em: https://tecnoblog.net/responde/o-que-e-javascript-guia-para-iniciantes/. Acesso em: 11 maio 2023.</w:t>
      </w:r>
    </w:p>
    <w:p w14:paraId="16C1A2F0" w14:textId="77777777" w:rsidR="00B31057" w:rsidRDefault="00000000">
      <w:pPr>
        <w:spacing w:after="240" w:line="240" w:lineRule="auto"/>
        <w:ind w:firstLine="0"/>
        <w:rPr>
          <w:rFonts w:ascii="Helvetica" w:eastAsia="Helvetica" w:hAnsi="Helvetica" w:cs="Helvetica"/>
          <w:color w:val="222222"/>
          <w:sz w:val="19"/>
          <w:szCs w:val="19"/>
          <w:shd w:val="clear" w:color="auto" w:fill="FFFFFF"/>
        </w:rPr>
      </w:pPr>
      <w:r>
        <w:rPr>
          <w:rFonts w:ascii="Helvetica" w:eastAsia="Helvetica" w:hAnsi="Helvetica" w:cs="Helvetica"/>
          <w:color w:val="222222"/>
          <w:sz w:val="19"/>
          <w:szCs w:val="19"/>
          <w:shd w:val="clear" w:color="auto" w:fill="FFFFFF"/>
        </w:rPr>
        <w:t>E., Carlos. </w:t>
      </w:r>
      <w:r>
        <w:rPr>
          <w:rStyle w:val="Forte"/>
          <w:rFonts w:ascii="Helvetica" w:eastAsia="Helvetica" w:hAnsi="Helvetica" w:cs="Helvetica"/>
          <w:color w:val="222222"/>
          <w:sz w:val="19"/>
          <w:szCs w:val="19"/>
          <w:shd w:val="clear" w:color="auto" w:fill="FFFFFF"/>
        </w:rPr>
        <w:t>O Que é PHP? Guia Básico de Programação PHP</w:t>
      </w:r>
      <w:r>
        <w:rPr>
          <w:rFonts w:ascii="Helvetica" w:eastAsia="Helvetica" w:hAnsi="Helvetica" w:cs="Helvetica"/>
          <w:color w:val="222222"/>
          <w:sz w:val="19"/>
          <w:szCs w:val="19"/>
          <w:shd w:val="clear" w:color="auto" w:fill="FFFFFF"/>
        </w:rPr>
        <w:t>. 2023. Disponível em: https://www.hostinger.com.br/tutoriais/o-que-e-php-guia-basico#O_Que_e_PHP. Acesso em: 11 maio 2023.</w:t>
      </w:r>
    </w:p>
    <w:p w14:paraId="1D948291" w14:textId="77777777" w:rsidR="00B31057" w:rsidRDefault="00000000">
      <w:pPr>
        <w:spacing w:after="240" w:line="240" w:lineRule="auto"/>
        <w:ind w:firstLine="0"/>
        <w:rPr>
          <w:color w:val="000000"/>
          <w:sz w:val="22"/>
          <w:szCs w:val="22"/>
        </w:rPr>
      </w:pPr>
      <w:r>
        <w:rPr>
          <w:rFonts w:ascii="Helvetica" w:eastAsia="Helvetica" w:hAnsi="Helvetica" w:cs="Helvetica"/>
          <w:color w:val="222222"/>
          <w:sz w:val="19"/>
          <w:szCs w:val="19"/>
          <w:shd w:val="clear" w:color="auto" w:fill="FFFFFF"/>
        </w:rPr>
        <w:t>HIGA, Paulo. </w:t>
      </w:r>
      <w:r>
        <w:rPr>
          <w:rStyle w:val="Forte"/>
          <w:rFonts w:ascii="Helvetica" w:eastAsia="Helvetica" w:hAnsi="Helvetica" w:cs="Helvetica"/>
          <w:color w:val="222222"/>
          <w:sz w:val="19"/>
          <w:szCs w:val="19"/>
          <w:shd w:val="clear" w:color="auto" w:fill="FFFFFF"/>
        </w:rPr>
        <w:t xml:space="preserve">O que é </w:t>
      </w:r>
      <w:proofErr w:type="spellStart"/>
      <w:r>
        <w:rPr>
          <w:rStyle w:val="Forte"/>
          <w:rFonts w:ascii="Helvetica" w:eastAsia="Helvetica" w:hAnsi="Helvetica" w:cs="Helvetica"/>
          <w:color w:val="222222"/>
          <w:sz w:val="19"/>
          <w:szCs w:val="19"/>
          <w:shd w:val="clear" w:color="auto" w:fill="FFFFFF"/>
        </w:rPr>
        <w:t>XAMPP</w:t>
      </w:r>
      <w:proofErr w:type="spellEnd"/>
      <w:r>
        <w:rPr>
          <w:rStyle w:val="Forte"/>
          <w:rFonts w:ascii="Helvetica" w:eastAsia="Helvetica" w:hAnsi="Helvetica" w:cs="Helvetica"/>
          <w:color w:val="222222"/>
          <w:sz w:val="19"/>
          <w:szCs w:val="19"/>
          <w:shd w:val="clear" w:color="auto" w:fill="FFFFFF"/>
        </w:rPr>
        <w:t xml:space="preserve"> e para que serve</w:t>
      </w:r>
      <w:r>
        <w:rPr>
          <w:rFonts w:ascii="Helvetica" w:eastAsia="Helvetica" w:hAnsi="Helvetica" w:cs="Helvetica"/>
          <w:color w:val="222222"/>
          <w:sz w:val="19"/>
          <w:szCs w:val="19"/>
          <w:shd w:val="clear" w:color="auto" w:fill="FFFFFF"/>
        </w:rPr>
        <w:t>. 2012. Disponível em: https://www.techtudo.com.br/noticias/2012/02/o-que-e-xampp-e-para-que-serve.ghtml. Acesso em: 11 maio 2023.</w:t>
      </w:r>
      <w:r>
        <w:rPr>
          <w:color w:val="000000"/>
          <w:sz w:val="22"/>
          <w:szCs w:val="22"/>
        </w:rPr>
        <w:t>2023.</w:t>
      </w:r>
    </w:p>
    <w:p w14:paraId="6561C30C" w14:textId="77777777" w:rsidR="00B31057" w:rsidRDefault="00B31057">
      <w:pPr>
        <w:spacing w:after="240" w:line="240" w:lineRule="auto"/>
        <w:ind w:firstLine="0"/>
        <w:rPr>
          <w:color w:val="000000"/>
          <w:sz w:val="22"/>
          <w:szCs w:val="22"/>
        </w:rPr>
      </w:pPr>
    </w:p>
    <w:p w14:paraId="7284A369" w14:textId="77777777" w:rsidR="00B31057" w:rsidRDefault="00B31057">
      <w:pPr>
        <w:spacing w:after="240" w:line="240" w:lineRule="auto"/>
        <w:ind w:firstLine="0"/>
        <w:rPr>
          <w:color w:val="000000"/>
          <w:sz w:val="22"/>
          <w:szCs w:val="22"/>
        </w:rPr>
      </w:pPr>
    </w:p>
    <w:sectPr w:rsidR="00B31057">
      <w:headerReference w:type="default" r:id="rId14"/>
      <w:footerReference w:type="default" r:id="rId15"/>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aparecida.silva.ferreira@escola.pr.gov.br" w:date="2023-05-17T23:51:00Z" w:initials="UdW">
    <w:p w14:paraId="123CF943" w14:textId="17BD4C2E" w:rsidR="00BE529C" w:rsidRDefault="00BE529C">
      <w:pPr>
        <w:pStyle w:val="Textodecomentrio"/>
      </w:pPr>
      <w:r>
        <w:rPr>
          <w:rStyle w:val="Refdecomentrio"/>
        </w:rPr>
        <w:annotationRef/>
      </w:r>
      <w:r>
        <w:t>FAZER AS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3CF9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E6F3" w16cex:dateUtc="2023-05-18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3CF943" w16cid:durableId="280FE6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C5FB0" w14:textId="77777777" w:rsidR="002442B9" w:rsidRDefault="002442B9">
      <w:pPr>
        <w:spacing w:line="240" w:lineRule="auto"/>
      </w:pPr>
      <w:r>
        <w:separator/>
      </w:r>
    </w:p>
  </w:endnote>
  <w:endnote w:type="continuationSeparator" w:id="0">
    <w:p w14:paraId="11969E1F" w14:textId="77777777" w:rsidR="002442B9" w:rsidRDefault="00244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DE2FA" w14:textId="77777777" w:rsidR="00B31057" w:rsidRDefault="00B31057">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5E525" w14:textId="77777777" w:rsidR="002442B9" w:rsidRDefault="002442B9">
      <w:r>
        <w:separator/>
      </w:r>
    </w:p>
  </w:footnote>
  <w:footnote w:type="continuationSeparator" w:id="0">
    <w:p w14:paraId="051B4CA4" w14:textId="77777777" w:rsidR="002442B9" w:rsidRDefault="002442B9">
      <w:r>
        <w:continuationSeparator/>
      </w:r>
    </w:p>
  </w:footnote>
  <w:footnote w:id="1">
    <w:p w14:paraId="711103E7" w14:textId="77777777" w:rsidR="00B31057"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34CF9726" w14:textId="77777777" w:rsidR="00B31057"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1AE66BBE" w14:textId="77777777" w:rsidR="00B31057" w:rsidRDefault="00B31057">
      <w:pPr>
        <w:spacing w:line="240" w:lineRule="auto"/>
        <w:ind w:firstLine="0"/>
        <w:rPr>
          <w:color w:val="000000"/>
          <w:sz w:val="16"/>
          <w:szCs w:val="16"/>
        </w:rPr>
      </w:pPr>
    </w:p>
  </w:footnote>
  <w:footnote w:id="2">
    <w:p w14:paraId="4FE38237" w14:textId="1CFE9F4D" w:rsidR="00BE529C" w:rsidRDefault="00BE529C" w:rsidP="00BE529C">
      <w:pPr>
        <w:pStyle w:val="Textodenotaderodap"/>
        <w:spacing w:line="240" w:lineRule="auto"/>
        <w:ind w:firstLine="0"/>
      </w:pPr>
      <w:r>
        <w:rPr>
          <w:rStyle w:val="Refdenotaderodap"/>
        </w:rPr>
        <w:footnoteRef/>
      </w:r>
      <w:r>
        <w:t xml:space="preserve"> U</w:t>
      </w:r>
      <w:r w:rsidRPr="00BE529C">
        <w:t>ma expressão de origem inglesa que significa uma modalidade alimentar. Ela demanda agilidade no preparo e consumo, onde as refeições devem ser preparadas e vendidas em pouco tempo. Daí a padronização, mecanização e a rapidez desse sistema.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E8314" w14:textId="77777777" w:rsidR="00B31057"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7EB76EE7" w14:textId="77777777" w:rsidR="00B31057" w:rsidRDefault="00B31057">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DD31"/>
    <w:multiLevelType w:val="singleLevel"/>
    <w:tmpl w:val="098CDD31"/>
    <w:lvl w:ilvl="0">
      <w:start w:val="5"/>
      <w:numFmt w:val="upperLetter"/>
      <w:lvlText w:val="%1."/>
      <w:lvlJc w:val="left"/>
      <w:pPr>
        <w:tabs>
          <w:tab w:val="left" w:pos="312"/>
        </w:tabs>
      </w:pPr>
    </w:lvl>
  </w:abstractNum>
  <w:abstractNum w:abstractNumId="1"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631BFA44"/>
    <w:multiLevelType w:val="singleLevel"/>
    <w:tmpl w:val="631BFA44"/>
    <w:lvl w:ilvl="0">
      <w:start w:val="7"/>
      <w:numFmt w:val="upperLetter"/>
      <w:lvlText w:val="%1."/>
      <w:lvlJc w:val="left"/>
      <w:pPr>
        <w:tabs>
          <w:tab w:val="left" w:pos="312"/>
        </w:tabs>
      </w:pPr>
    </w:lvl>
  </w:abstractNum>
  <w:num w:numId="1" w16cid:durableId="839469404">
    <w:abstractNumId w:val="1"/>
  </w:num>
  <w:num w:numId="2" w16cid:durableId="196430185">
    <w:abstractNumId w:val="2"/>
  </w:num>
  <w:num w:numId="3" w16cid:durableId="2068140541">
    <w:abstractNumId w:val="3"/>
  </w:num>
  <w:num w:numId="4" w16cid:durableId="1288312720">
    <w:abstractNumId w:val="4"/>
  </w:num>
  <w:num w:numId="5" w16cid:durableId="365091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hyphenationZone w:val="425"/>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40D56"/>
    <w:rsid w:val="000936ED"/>
    <w:rsid w:val="001C2BD7"/>
    <w:rsid w:val="002442B9"/>
    <w:rsid w:val="00255A8F"/>
    <w:rsid w:val="002A12B1"/>
    <w:rsid w:val="003158C0"/>
    <w:rsid w:val="003A4071"/>
    <w:rsid w:val="00411101"/>
    <w:rsid w:val="00471584"/>
    <w:rsid w:val="007B6883"/>
    <w:rsid w:val="009A2C03"/>
    <w:rsid w:val="00AB317B"/>
    <w:rsid w:val="00AB6281"/>
    <w:rsid w:val="00B31057"/>
    <w:rsid w:val="00BE529C"/>
    <w:rsid w:val="00BF16FE"/>
    <w:rsid w:val="00D70651"/>
    <w:rsid w:val="00F06513"/>
    <w:rsid w:val="00F24DF5"/>
    <w:rsid w:val="023A0DE1"/>
    <w:rsid w:val="1F0012FB"/>
    <w:rsid w:val="432E0264"/>
    <w:rsid w:val="43AE61C6"/>
    <w:rsid w:val="60B65ED1"/>
    <w:rsid w:val="712706EE"/>
    <w:rsid w:val="76AD25F6"/>
    <w:rsid w:val="7E0879C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729D"/>
  <w15:docId w15:val="{E0AAC858-1AB2-4C61-B363-0B407A63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iPriority="0"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
    <w:name w:val="header"/>
    <w:basedOn w:val="Normal"/>
    <w:link w:val="CabealhoChar"/>
    <w:qFormat/>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TableNormal">
    <w:name w:val="Table Normal"/>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tblPr>
      <w:tblCellMar>
        <w:left w:w="115" w:type="dxa"/>
        <w:right w:w="115" w:type="dxa"/>
      </w:tblCellMar>
    </w:tblPr>
  </w:style>
  <w:style w:type="table" w:customStyle="1" w:styleId="Style27">
    <w:name w:val="_Style 27"/>
    <w:basedOn w:val="TableNormal"/>
    <w:tblPr>
      <w:tblCellMar>
        <w:left w:w="115" w:type="dxa"/>
        <w:right w:w="115" w:type="dxa"/>
      </w:tblCellMar>
    </w:tblPr>
  </w:style>
  <w:style w:type="table" w:customStyle="1" w:styleId="Style28">
    <w:name w:val="_Style 28"/>
    <w:basedOn w:val="TableNormal"/>
    <w:tblPr>
      <w:tblCellMar>
        <w:left w:w="115"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CabealhoChar">
    <w:name w:val="Cabeçalho Char"/>
    <w:basedOn w:val="Fontepargpadro"/>
    <w:link w:val="Cabealho"/>
    <w:qFormat/>
    <w:rPr>
      <w:rFonts w:asciiTheme="minorHAnsi" w:eastAsiaTheme="minorEastAsia" w:hAnsiTheme="minorHAnsi" w:cstheme="minorBidi"/>
      <w:sz w:val="20"/>
      <w:szCs w:val="20"/>
      <w:lang w:val="en-US" w:eastAsia="zh-CN"/>
    </w:rPr>
  </w:style>
  <w:style w:type="paragraph" w:styleId="Textodenotadefim">
    <w:name w:val="endnote text"/>
    <w:basedOn w:val="Normal"/>
    <w:link w:val="TextodenotadefimChar"/>
    <w:uiPriority w:val="99"/>
    <w:semiHidden/>
    <w:unhideWhenUsed/>
    <w:rsid w:val="00BE529C"/>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BE529C"/>
    <w:rPr>
      <w:rFonts w:ascii="Arial" w:eastAsia="Arial" w:hAnsi="Arial" w:cs="Arial"/>
    </w:rPr>
  </w:style>
  <w:style w:type="character" w:styleId="Refdenotadefim">
    <w:name w:val="endnote reference"/>
    <w:basedOn w:val="Fontepargpadro"/>
    <w:uiPriority w:val="99"/>
    <w:semiHidden/>
    <w:unhideWhenUsed/>
    <w:rsid w:val="00BE529C"/>
    <w:rPr>
      <w:vertAlign w:val="superscript"/>
    </w:rPr>
  </w:style>
  <w:style w:type="paragraph" w:styleId="Reviso">
    <w:name w:val="Revision"/>
    <w:hidden/>
    <w:uiPriority w:val="99"/>
    <w:semiHidden/>
    <w:rsid w:val="00BE529C"/>
    <w:rPr>
      <w:rFonts w:ascii="Arial" w:eastAsia="Arial" w:hAnsi="Arial" w:cs="Arial"/>
      <w:sz w:val="24"/>
      <w:szCs w:val="24"/>
    </w:rPr>
  </w:style>
  <w:style w:type="character" w:styleId="Refdecomentrio">
    <w:name w:val="annotation reference"/>
    <w:basedOn w:val="Fontepargpadro"/>
    <w:uiPriority w:val="99"/>
    <w:semiHidden/>
    <w:unhideWhenUsed/>
    <w:rsid w:val="00BE529C"/>
    <w:rPr>
      <w:sz w:val="16"/>
      <w:szCs w:val="16"/>
    </w:rPr>
  </w:style>
  <w:style w:type="paragraph" w:styleId="Textodecomentrio">
    <w:name w:val="annotation text"/>
    <w:basedOn w:val="Normal"/>
    <w:link w:val="TextodecomentrioChar"/>
    <w:uiPriority w:val="99"/>
    <w:semiHidden/>
    <w:unhideWhenUsed/>
    <w:rsid w:val="00BE529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E529C"/>
    <w:rPr>
      <w:rFonts w:ascii="Arial" w:eastAsia="Arial" w:hAnsi="Arial" w:cs="Arial"/>
    </w:rPr>
  </w:style>
  <w:style w:type="paragraph" w:styleId="Assuntodocomentrio">
    <w:name w:val="annotation subject"/>
    <w:basedOn w:val="Textodecomentrio"/>
    <w:next w:val="Textodecomentrio"/>
    <w:link w:val="AssuntodocomentrioChar"/>
    <w:uiPriority w:val="99"/>
    <w:semiHidden/>
    <w:unhideWhenUsed/>
    <w:rsid w:val="00BE529C"/>
    <w:rPr>
      <w:b/>
      <w:bCs/>
    </w:rPr>
  </w:style>
  <w:style w:type="character" w:customStyle="1" w:styleId="AssuntodocomentrioChar">
    <w:name w:val="Assunto do comentário Char"/>
    <w:basedOn w:val="TextodecomentrioChar"/>
    <w:link w:val="Assuntodocomentrio"/>
    <w:uiPriority w:val="99"/>
    <w:semiHidden/>
    <w:rsid w:val="00BE529C"/>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63304B-7270-48AB-AAAE-6D2D243B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2249</Words>
  <Characters>12150</Characters>
  <Application>Microsoft Office Word</Application>
  <DocSecurity>0</DocSecurity>
  <Lines>101</Lines>
  <Paragraphs>28</Paragraphs>
  <ScaleCrop>false</ScaleCrop>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aparecida.silva.ferreira@escola.pr.gov.br</cp:lastModifiedBy>
  <cp:revision>2</cp:revision>
  <dcterms:created xsi:type="dcterms:W3CDTF">2023-05-18T02:52:00Z</dcterms:created>
  <dcterms:modified xsi:type="dcterms:W3CDTF">2023-05-18T02:52:00Z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9D322268E1A84D968F3241B8B9458C84</vt:lpwstr>
  </property>
</Properties>
</file>