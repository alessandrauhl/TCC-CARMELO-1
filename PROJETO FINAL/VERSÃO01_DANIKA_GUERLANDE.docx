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11BE2A" w14:textId="77777777" w:rsidR="00F630CE" w:rsidRDefault="00000000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08B90184" w14:textId="77777777" w:rsidR="00F630CE" w:rsidRDefault="00000000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r>
        <w:rPr>
          <w:rFonts w:ascii="Arial" w:hAnsi="Arial" w:cs="Arial"/>
          <w:b/>
          <w:smallCaps/>
          <w:color w:val="262626" w:themeColor="text1" w:themeTint="D9"/>
          <w:sz w:val="24"/>
          <w:szCs w:val="24"/>
          <w:lang w:val="pt-BR"/>
        </w:rPr>
        <w:t xml:space="preserve"> </w:t>
      </w:r>
      <w:hyperlink r:id="rId8">
        <w:r>
          <w:rPr>
            <w:rStyle w:val="LinkdaInternet"/>
            <w:rFonts w:ascii="Arial" w:hAnsi="Arial" w:cs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 xml:space="preserve">CARMELO PERRONE C E PE EF M </w:t>
        </w:r>
        <w:proofErr w:type="spellStart"/>
        <w:r>
          <w:rPr>
            <w:rStyle w:val="LinkdaInternet"/>
            <w:rFonts w:ascii="Arial" w:hAnsi="Arial" w:cs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PROFIS</w:t>
        </w:r>
        <w:proofErr w:type="spellEnd"/>
      </w:hyperlink>
    </w:p>
    <w:p w14:paraId="3C7BD788" w14:textId="77777777" w:rsidR="00F630CE" w:rsidRDefault="00000000"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7608472F" w14:textId="77777777" w:rsidR="00F630CE" w:rsidRDefault="00F630CE">
      <w:pPr>
        <w:rPr>
          <w:b/>
        </w:rPr>
      </w:pPr>
    </w:p>
    <w:p w14:paraId="369FBA8E" w14:textId="77777777" w:rsidR="00F630CE" w:rsidRDefault="00F630CE">
      <w:pPr>
        <w:rPr>
          <w:b/>
        </w:rPr>
      </w:pPr>
    </w:p>
    <w:p w14:paraId="28C4A364" w14:textId="77777777" w:rsidR="00F630CE" w:rsidRDefault="00F630CE">
      <w:pPr>
        <w:rPr>
          <w:b/>
        </w:rPr>
      </w:pPr>
    </w:p>
    <w:p w14:paraId="1ABD09F3" w14:textId="77777777" w:rsidR="00F630CE" w:rsidRDefault="00000000" w:rsidP="00171B5F">
      <w:pPr>
        <w:ind w:firstLine="0"/>
        <w:jc w:val="center"/>
        <w:rPr>
          <w:b/>
        </w:rPr>
      </w:pPr>
      <w:proofErr w:type="spellStart"/>
      <w:proofErr w:type="gramStart"/>
      <w:r>
        <w:rPr>
          <w:b/>
        </w:rPr>
        <w:t>DANIKA</w:t>
      </w:r>
      <w:proofErr w:type="spellEnd"/>
      <w:r>
        <w:rPr>
          <w:b/>
        </w:rPr>
        <w:t xml:space="preserve">  CHARLES</w:t>
      </w:r>
      <w:proofErr w:type="gramEnd"/>
    </w:p>
    <w:p w14:paraId="613361DA" w14:textId="77777777" w:rsidR="00F630CE" w:rsidRDefault="00000000" w:rsidP="00171B5F">
      <w:pPr>
        <w:ind w:firstLine="0"/>
        <w:jc w:val="center"/>
        <w:rPr>
          <w:b/>
        </w:rPr>
      </w:pPr>
      <w:proofErr w:type="spellStart"/>
      <w:r>
        <w:rPr>
          <w:b/>
        </w:rPr>
        <w:t>GUERLANDE</w:t>
      </w:r>
      <w:proofErr w:type="spellEnd"/>
      <w:r>
        <w:rPr>
          <w:b/>
        </w:rPr>
        <w:t xml:space="preserve"> JEAN</w:t>
      </w:r>
    </w:p>
    <w:p w14:paraId="0B3DD957" w14:textId="77777777" w:rsidR="00F630CE" w:rsidRDefault="00F630CE" w:rsidP="00171B5F">
      <w:pPr>
        <w:jc w:val="center"/>
        <w:rPr>
          <w:b/>
        </w:rPr>
      </w:pPr>
    </w:p>
    <w:p w14:paraId="5EC79CB8" w14:textId="77777777" w:rsidR="00F630CE" w:rsidRDefault="00F630CE" w:rsidP="00171B5F">
      <w:pPr>
        <w:jc w:val="center"/>
        <w:rPr>
          <w:b/>
        </w:rPr>
      </w:pPr>
    </w:p>
    <w:p w14:paraId="2AD42EF0" w14:textId="77777777" w:rsidR="00F630CE" w:rsidRDefault="00F630CE" w:rsidP="00171B5F">
      <w:pPr>
        <w:jc w:val="center"/>
        <w:rPr>
          <w:b/>
        </w:rPr>
      </w:pPr>
    </w:p>
    <w:p w14:paraId="29197CD7" w14:textId="77777777" w:rsidR="00F630CE" w:rsidRDefault="00F630CE" w:rsidP="00171B5F">
      <w:pPr>
        <w:jc w:val="center"/>
        <w:rPr>
          <w:b/>
        </w:rPr>
      </w:pPr>
    </w:p>
    <w:p w14:paraId="51D6FACD" w14:textId="77777777" w:rsidR="00F630CE" w:rsidRDefault="00000000" w:rsidP="00171B5F">
      <w:pPr>
        <w:ind w:firstLine="0"/>
        <w:jc w:val="center"/>
        <w:rPr>
          <w:b/>
        </w:rPr>
      </w:pPr>
      <w:r>
        <w:rPr>
          <w:b/>
        </w:rPr>
        <w:t>SALÃO DE BELEZA</w:t>
      </w:r>
    </w:p>
    <w:p w14:paraId="3F607B3D" w14:textId="77777777" w:rsidR="00F630CE" w:rsidRDefault="00F630CE">
      <w:pPr>
        <w:rPr>
          <w:b/>
        </w:rPr>
      </w:pPr>
    </w:p>
    <w:p w14:paraId="7364BB28" w14:textId="77777777" w:rsidR="00F630CE" w:rsidRDefault="00F630CE">
      <w:pPr>
        <w:rPr>
          <w:b/>
        </w:rPr>
      </w:pPr>
    </w:p>
    <w:p w14:paraId="7A6CF23A" w14:textId="77777777" w:rsidR="00F630CE" w:rsidRDefault="00F630CE">
      <w:pPr>
        <w:rPr>
          <w:b/>
        </w:rPr>
      </w:pPr>
    </w:p>
    <w:p w14:paraId="40958F49" w14:textId="77777777" w:rsidR="00F630CE" w:rsidRDefault="00F630CE">
      <w:pPr>
        <w:rPr>
          <w:b/>
        </w:rPr>
      </w:pPr>
    </w:p>
    <w:p w14:paraId="44A6B2DE" w14:textId="77777777" w:rsidR="00F630CE" w:rsidRDefault="00F630CE">
      <w:pPr>
        <w:rPr>
          <w:b/>
        </w:rPr>
      </w:pPr>
    </w:p>
    <w:p w14:paraId="4A28D633" w14:textId="77777777" w:rsidR="00F630CE" w:rsidRDefault="00F630CE">
      <w:pPr>
        <w:rPr>
          <w:b/>
        </w:rPr>
      </w:pPr>
    </w:p>
    <w:p w14:paraId="1BAE3D6B" w14:textId="77777777" w:rsidR="00F630CE" w:rsidRDefault="00F630CE">
      <w:pPr>
        <w:rPr>
          <w:b/>
        </w:rPr>
      </w:pPr>
    </w:p>
    <w:p w14:paraId="0676F203" w14:textId="77777777" w:rsidR="00F630CE" w:rsidRDefault="00F630CE">
      <w:pPr>
        <w:rPr>
          <w:b/>
        </w:rPr>
      </w:pPr>
    </w:p>
    <w:p w14:paraId="1C2F2326" w14:textId="77777777" w:rsidR="00F630CE" w:rsidRDefault="00F630CE">
      <w:pPr>
        <w:rPr>
          <w:b/>
        </w:rPr>
      </w:pPr>
    </w:p>
    <w:p w14:paraId="57643C46" w14:textId="77777777" w:rsidR="00F630CE" w:rsidRDefault="00F630CE">
      <w:pPr>
        <w:spacing w:line="300" w:lineRule="auto"/>
        <w:ind w:firstLine="0"/>
        <w:jc w:val="center"/>
        <w:rPr>
          <w:b/>
          <w:color w:val="000000"/>
        </w:rPr>
      </w:pPr>
    </w:p>
    <w:p w14:paraId="3B69309B" w14:textId="77777777" w:rsidR="00F630CE" w:rsidRDefault="00F630CE">
      <w:pPr>
        <w:spacing w:line="300" w:lineRule="auto"/>
        <w:ind w:firstLine="0"/>
        <w:jc w:val="center"/>
        <w:rPr>
          <w:b/>
          <w:color w:val="000000"/>
        </w:rPr>
      </w:pPr>
    </w:p>
    <w:p w14:paraId="4D7A88B8" w14:textId="77777777" w:rsidR="00F630CE" w:rsidRDefault="00000000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70DBCF96" w14:textId="77777777" w:rsidR="00F630CE" w:rsidRDefault="00000000"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 w14:paraId="3BB7980A" w14:textId="77777777" w:rsidR="00F630CE" w:rsidRDefault="00F630CE">
      <w:pPr>
        <w:spacing w:line="300" w:lineRule="auto"/>
        <w:ind w:firstLine="0"/>
        <w:jc w:val="center"/>
        <w:rPr>
          <w:b/>
        </w:rPr>
      </w:pPr>
    </w:p>
    <w:p w14:paraId="0D509CDD" w14:textId="77777777" w:rsidR="00F630CE" w:rsidRDefault="00000000">
      <w:pPr>
        <w:ind w:firstLine="0"/>
        <w:jc w:val="center"/>
        <w:rPr>
          <w:b/>
        </w:rPr>
      </w:pPr>
      <w:proofErr w:type="spellStart"/>
      <w:r>
        <w:rPr>
          <w:b/>
        </w:rPr>
        <w:lastRenderedPageBreak/>
        <w:t>DANIKA</w:t>
      </w:r>
      <w:proofErr w:type="spellEnd"/>
      <w:r>
        <w:rPr>
          <w:b/>
        </w:rPr>
        <w:t xml:space="preserve"> CHARLES</w:t>
      </w:r>
    </w:p>
    <w:p w14:paraId="689E8CF8" w14:textId="77777777" w:rsidR="00F630CE" w:rsidRDefault="00000000">
      <w:pPr>
        <w:ind w:firstLine="0"/>
        <w:jc w:val="center"/>
        <w:rPr>
          <w:b/>
        </w:rPr>
      </w:pPr>
      <w:proofErr w:type="spellStart"/>
      <w:r>
        <w:rPr>
          <w:b/>
        </w:rPr>
        <w:t>GUERLANDE</w:t>
      </w:r>
      <w:proofErr w:type="spellEnd"/>
      <w:r>
        <w:rPr>
          <w:b/>
        </w:rPr>
        <w:t xml:space="preserve"> JEAN</w:t>
      </w:r>
    </w:p>
    <w:p w14:paraId="2592F943" w14:textId="77777777" w:rsidR="00F630CE" w:rsidRDefault="00F630CE">
      <w:pPr>
        <w:jc w:val="center"/>
        <w:rPr>
          <w:b/>
        </w:rPr>
      </w:pPr>
    </w:p>
    <w:p w14:paraId="127139C9" w14:textId="77777777" w:rsidR="00F630CE" w:rsidRPr="00171B5F" w:rsidRDefault="00000000">
      <w:pPr>
        <w:ind w:firstLine="0"/>
        <w:jc w:val="center"/>
        <w:rPr>
          <w:b/>
          <w:bCs/>
        </w:rPr>
      </w:pPr>
      <w:r w:rsidRPr="00171B5F">
        <w:rPr>
          <w:b/>
          <w:bCs/>
        </w:rPr>
        <w:t>SALÃO DE BELEZA</w:t>
      </w:r>
    </w:p>
    <w:p w14:paraId="1CC2A193" w14:textId="77777777" w:rsidR="00F630CE" w:rsidRDefault="00F630CE">
      <w:pPr>
        <w:jc w:val="center"/>
        <w:rPr>
          <w:b/>
        </w:rPr>
      </w:pPr>
    </w:p>
    <w:p w14:paraId="71BD37CD" w14:textId="77777777" w:rsidR="00F630CE" w:rsidRDefault="00F630CE">
      <w:pPr>
        <w:jc w:val="center"/>
        <w:rPr>
          <w:b/>
        </w:rPr>
      </w:pPr>
    </w:p>
    <w:p w14:paraId="0312A48B" w14:textId="77777777" w:rsidR="00F630CE" w:rsidRDefault="00F630CE">
      <w:pPr>
        <w:rPr>
          <w:b/>
        </w:rPr>
      </w:pPr>
    </w:p>
    <w:p w14:paraId="14AB7734" w14:textId="77777777" w:rsidR="00171B5F" w:rsidRDefault="00171B5F">
      <w:pPr>
        <w:rPr>
          <w:b/>
        </w:rPr>
      </w:pPr>
    </w:p>
    <w:p w14:paraId="181DACEA" w14:textId="77777777" w:rsidR="00171B5F" w:rsidRDefault="00171B5F">
      <w:pPr>
        <w:rPr>
          <w:b/>
        </w:rPr>
      </w:pPr>
    </w:p>
    <w:p w14:paraId="6715B7E7" w14:textId="77777777" w:rsidR="00171B5F" w:rsidRDefault="00171B5F" w:rsidP="00171B5F"/>
    <w:p w14:paraId="473CF634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Carmelo Perrone – Cascavel, Paraná.</w:t>
      </w:r>
    </w:p>
    <w:p w14:paraId="08BE0834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7D4D6829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1DA1F2B8" w14:textId="77777777" w:rsidR="00171B5F" w:rsidRDefault="00171B5F" w:rsidP="00171B5F">
      <w:pPr>
        <w:spacing w:line="240" w:lineRule="auto"/>
        <w:ind w:left="5672" w:firstLine="0"/>
        <w:jc w:val="right"/>
      </w:pPr>
      <w:proofErr w:type="spellStart"/>
      <w:r>
        <w:t>Prof</w:t>
      </w:r>
      <w:r>
        <w:rPr>
          <w:color w:val="000000"/>
        </w:rPr>
        <w:t>ª</w:t>
      </w:r>
      <w:proofErr w:type="spellEnd"/>
      <w:r>
        <w:t xml:space="preserve">. </w:t>
      </w:r>
      <w:r>
        <w:rPr>
          <w:sz w:val="21"/>
          <w:szCs w:val="21"/>
        </w:rPr>
        <w:t xml:space="preserve">ALESSANDRA M. </w:t>
      </w:r>
      <w:proofErr w:type="spellStart"/>
      <w:r>
        <w:rPr>
          <w:sz w:val="21"/>
          <w:szCs w:val="21"/>
        </w:rPr>
        <w:t>UHL</w:t>
      </w:r>
      <w:proofErr w:type="spellEnd"/>
      <w:r>
        <w:t xml:space="preserve"> </w:t>
      </w:r>
      <w:r>
        <w:rPr>
          <w:vertAlign w:val="superscript"/>
        </w:rPr>
        <w:t>2</w:t>
      </w:r>
    </w:p>
    <w:p w14:paraId="68E94034" w14:textId="77777777" w:rsidR="00171B5F" w:rsidRDefault="00171B5F" w:rsidP="00171B5F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50F00B" w14:textId="77777777" w:rsidR="00171B5F" w:rsidRDefault="00171B5F" w:rsidP="00171B5F"/>
    <w:p w14:paraId="5715B813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7743A82F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799819DE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5B255128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41A760F2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424ED360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F96BE86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8A75026" w14:textId="77777777" w:rsidR="00171B5F" w:rsidRDefault="00171B5F" w:rsidP="00171B5F">
      <w:pPr>
        <w:ind w:firstLine="0"/>
        <w:jc w:val="center"/>
        <w:rPr>
          <w:b/>
        </w:rPr>
      </w:pPr>
      <w:proofErr w:type="spellStart"/>
      <w:r>
        <w:rPr>
          <w:b/>
        </w:rPr>
        <w:lastRenderedPageBreak/>
        <w:t>DANIKA</w:t>
      </w:r>
      <w:proofErr w:type="spellEnd"/>
      <w:r>
        <w:rPr>
          <w:b/>
        </w:rPr>
        <w:t xml:space="preserve"> CHARLES</w:t>
      </w:r>
    </w:p>
    <w:p w14:paraId="05BA89F7" w14:textId="77777777" w:rsidR="00171B5F" w:rsidRDefault="00171B5F" w:rsidP="00171B5F">
      <w:pPr>
        <w:ind w:firstLine="0"/>
        <w:jc w:val="center"/>
        <w:rPr>
          <w:b/>
        </w:rPr>
      </w:pPr>
      <w:proofErr w:type="spellStart"/>
      <w:r>
        <w:rPr>
          <w:b/>
        </w:rPr>
        <w:t>GUERLANDE</w:t>
      </w:r>
      <w:proofErr w:type="spellEnd"/>
      <w:r>
        <w:rPr>
          <w:b/>
        </w:rPr>
        <w:t xml:space="preserve"> JEAN</w:t>
      </w:r>
    </w:p>
    <w:p w14:paraId="604B7922" w14:textId="77777777" w:rsidR="00171B5F" w:rsidRDefault="00171B5F" w:rsidP="00171B5F">
      <w:pPr>
        <w:jc w:val="center"/>
        <w:rPr>
          <w:b/>
        </w:rPr>
      </w:pPr>
    </w:p>
    <w:p w14:paraId="4A72F43A" w14:textId="77777777" w:rsidR="00171B5F" w:rsidRPr="00171B5F" w:rsidRDefault="00171B5F" w:rsidP="00171B5F">
      <w:pPr>
        <w:ind w:firstLine="0"/>
        <w:jc w:val="center"/>
        <w:rPr>
          <w:b/>
          <w:bCs/>
        </w:rPr>
      </w:pPr>
      <w:r w:rsidRPr="00171B5F">
        <w:rPr>
          <w:b/>
          <w:bCs/>
        </w:rPr>
        <w:t>SALÃO DE BELEZA</w:t>
      </w:r>
    </w:p>
    <w:p w14:paraId="73DB1105" w14:textId="77777777" w:rsidR="00171B5F" w:rsidRDefault="00171B5F" w:rsidP="00171B5F">
      <w:pPr>
        <w:jc w:val="center"/>
        <w:rPr>
          <w:b/>
        </w:rPr>
      </w:pPr>
    </w:p>
    <w:p w14:paraId="3628D14C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6F21A6A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Carmelo Perrone.</w:t>
      </w:r>
    </w:p>
    <w:p w14:paraId="20EC2B21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1F3F4391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2023</w:t>
      </w:r>
    </w:p>
    <w:p w14:paraId="590FDC74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089329E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171B5F" w14:paraId="103226C2" w14:textId="77777777" w:rsidTr="007C7B29">
        <w:tc>
          <w:tcPr>
            <w:tcW w:w="4252" w:type="dxa"/>
            <w:shd w:val="clear" w:color="auto" w:fill="auto"/>
          </w:tcPr>
          <w:p w14:paraId="3A67C77E" w14:textId="77777777" w:rsidR="00171B5F" w:rsidRDefault="00171B5F" w:rsidP="007C7B29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A5CFC6C" w14:textId="77777777" w:rsidR="00171B5F" w:rsidRDefault="00171B5F" w:rsidP="007C7B29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1C4C984C" w14:textId="77777777" w:rsidR="00171B5F" w:rsidRDefault="00171B5F" w:rsidP="007C7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417B6603" w14:textId="77777777" w:rsidR="00171B5F" w:rsidRDefault="00171B5F" w:rsidP="007C7B29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36056917" w14:textId="77777777" w:rsidR="00171B5F" w:rsidRDefault="00171B5F" w:rsidP="007C7B29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089D75B2" w14:textId="77777777" w:rsidR="00171B5F" w:rsidRDefault="00171B5F" w:rsidP="007C7B29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BB8D514" w14:textId="77777777" w:rsidR="00171B5F" w:rsidRDefault="00171B5F" w:rsidP="007C7B29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CD32893" w14:textId="77777777" w:rsidR="00171B5F" w:rsidRDefault="00171B5F" w:rsidP="007C7B29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t>ALESSANDRA</w:t>
            </w:r>
            <w:proofErr w:type="gramEnd"/>
            <w:r>
              <w:t xml:space="preserve"> MARIA </w:t>
            </w:r>
            <w:proofErr w:type="spellStart"/>
            <w:r>
              <w:t>UHL</w:t>
            </w:r>
            <w:proofErr w:type="spellEnd"/>
          </w:p>
          <w:p w14:paraId="6BC84DBE" w14:textId="77777777" w:rsidR="00171B5F" w:rsidRDefault="00171B5F" w:rsidP="007C7B29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7E5B50A8" w14:textId="77777777" w:rsidR="00171B5F" w:rsidRDefault="00171B5F" w:rsidP="007C7B29">
            <w:pPr>
              <w:spacing w:line="240" w:lineRule="auto"/>
              <w:ind w:firstLine="0"/>
            </w:pPr>
          </w:p>
        </w:tc>
      </w:tr>
      <w:tr w:rsidR="00171B5F" w14:paraId="2CC336D3" w14:textId="77777777" w:rsidTr="007C7B29">
        <w:tc>
          <w:tcPr>
            <w:tcW w:w="4252" w:type="dxa"/>
            <w:shd w:val="clear" w:color="auto" w:fill="auto"/>
          </w:tcPr>
          <w:p w14:paraId="6F059F57" w14:textId="77777777" w:rsidR="00171B5F" w:rsidRDefault="00171B5F" w:rsidP="007C7B29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45BEB5A8" w14:textId="77777777" w:rsidR="00171B5F" w:rsidRDefault="00171B5F" w:rsidP="007C7B29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04BBAFC" w14:textId="77777777" w:rsidR="00171B5F" w:rsidRDefault="00171B5F" w:rsidP="007C7B29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4511DEE" w14:textId="77777777" w:rsidR="00171B5F" w:rsidRDefault="00171B5F" w:rsidP="007C7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26F5F8C5" w14:textId="77777777" w:rsidR="00171B5F" w:rsidRDefault="00171B5F" w:rsidP="007C7B29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5557814" w14:textId="77777777" w:rsidR="00171B5F" w:rsidRDefault="00171B5F" w:rsidP="007C7B29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7AEC8149" w14:textId="77777777" w:rsidR="00171B5F" w:rsidRDefault="00171B5F" w:rsidP="007C7B29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5E28CE8B" w14:textId="77777777" w:rsidR="00171B5F" w:rsidRDefault="00171B5F" w:rsidP="007C7B29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5E88A29B" w14:textId="77777777" w:rsidR="00171B5F" w:rsidRDefault="00171B5F" w:rsidP="007C7B29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AD2F4AB" w14:textId="77777777" w:rsidR="00171B5F" w:rsidRDefault="00171B5F" w:rsidP="007C7B29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t>ELIANE</w:t>
            </w:r>
            <w:proofErr w:type="gramEnd"/>
            <w:r>
              <w:t xml:space="preserve"> MARIA DAL </w:t>
            </w:r>
            <w:proofErr w:type="spellStart"/>
            <w:r>
              <w:t>MOLIN</w:t>
            </w:r>
            <w:proofErr w:type="spellEnd"/>
            <w:r>
              <w:t xml:space="preserve"> CRISTO</w:t>
            </w:r>
          </w:p>
          <w:p w14:paraId="4A010E3A" w14:textId="77777777" w:rsidR="00171B5F" w:rsidRDefault="00171B5F" w:rsidP="007C7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highlight w:val="white"/>
              </w:rPr>
              <w:t xml:space="preserve">Educação Especial: Atendimento às Necessidades </w:t>
            </w:r>
            <w:proofErr w:type="spellStart"/>
            <w:r>
              <w:rPr>
                <w:highlight w:val="white"/>
              </w:rPr>
              <w:t>Espe</w:t>
            </w:r>
            <w:proofErr w:type="spellEnd"/>
            <w:r>
              <w:rPr>
                <w:highlight w:val="white"/>
              </w:rPr>
              <w:t>. - Faculdade Iguaçu-</w:t>
            </w:r>
            <w:proofErr w:type="spellStart"/>
            <w:r>
              <w:rPr>
                <w:highlight w:val="white"/>
              </w:rPr>
              <w:t>ESAP</w:t>
            </w:r>
            <w:proofErr w:type="spellEnd"/>
          </w:p>
          <w:p w14:paraId="258B9333" w14:textId="77777777" w:rsidR="00171B5F" w:rsidRDefault="00171B5F" w:rsidP="007C7B29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769AD3FB" w14:textId="77777777" w:rsidR="00171B5F" w:rsidRDefault="00171B5F" w:rsidP="007C7B29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171B5F" w14:paraId="4C9C089D" w14:textId="77777777" w:rsidTr="007C7B29">
        <w:trPr>
          <w:trHeight w:val="80"/>
        </w:trPr>
        <w:tc>
          <w:tcPr>
            <w:tcW w:w="4252" w:type="dxa"/>
            <w:shd w:val="clear" w:color="auto" w:fill="auto"/>
          </w:tcPr>
          <w:p w14:paraId="581B1332" w14:textId="77777777" w:rsidR="00171B5F" w:rsidRDefault="00171B5F" w:rsidP="007C7B29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1BC3723" w14:textId="77777777" w:rsidR="00171B5F" w:rsidRDefault="00171B5F" w:rsidP="007C7B29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0712A91D" w14:textId="77777777" w:rsidR="00F630CE" w:rsidRDefault="00F630CE">
      <w:pPr>
        <w:spacing w:line="360" w:lineRule="auto"/>
        <w:ind w:firstLine="0"/>
        <w:jc w:val="center"/>
        <w:rPr>
          <w:b/>
          <w:color w:val="000000"/>
        </w:rPr>
      </w:pPr>
    </w:p>
    <w:p w14:paraId="05263853" w14:textId="77777777" w:rsidR="00171B5F" w:rsidRDefault="00171B5F">
      <w:pPr>
        <w:spacing w:line="360" w:lineRule="auto"/>
        <w:ind w:firstLine="0"/>
        <w:jc w:val="center"/>
        <w:rPr>
          <w:b/>
          <w:color w:val="000000"/>
        </w:rPr>
      </w:pPr>
    </w:p>
    <w:p w14:paraId="3B1A26E8" w14:textId="77777777" w:rsidR="00171B5F" w:rsidRDefault="00171B5F">
      <w:pPr>
        <w:spacing w:line="360" w:lineRule="auto"/>
        <w:ind w:firstLine="0"/>
        <w:jc w:val="center"/>
        <w:rPr>
          <w:b/>
          <w:color w:val="000000"/>
        </w:rPr>
      </w:pPr>
    </w:p>
    <w:p w14:paraId="1D7306E9" w14:textId="77777777" w:rsidR="00171B5F" w:rsidRDefault="00171B5F">
      <w:pPr>
        <w:spacing w:line="360" w:lineRule="auto"/>
        <w:ind w:firstLine="0"/>
        <w:jc w:val="center"/>
        <w:rPr>
          <w:b/>
          <w:color w:val="000000"/>
        </w:rPr>
      </w:pPr>
    </w:p>
    <w:p w14:paraId="71EE7C19" w14:textId="77777777" w:rsidR="00F630CE" w:rsidRDefault="00000000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229160902"/>
        <w:docPartObj>
          <w:docPartGallery w:val="Table of Contents"/>
          <w:docPartUnique/>
        </w:docPartObj>
      </w:sdtPr>
      <w:sdtContent>
        <w:p w14:paraId="651BBE9F" w14:textId="77777777" w:rsidR="00F630CE" w:rsidRDefault="00F630CE">
          <w:pPr>
            <w:pStyle w:val="Sumrio1"/>
          </w:pPr>
        </w:p>
        <w:p w14:paraId="746CB732" w14:textId="77777777" w:rsidR="00F630CE" w:rsidRDefault="00000000">
          <w:pPr>
            <w:spacing w:line="360" w:lineRule="auto"/>
          </w:pPr>
        </w:p>
      </w:sdtContent>
    </w:sdt>
    <w:p w14:paraId="09BCE66A" w14:textId="77777777" w:rsidR="00F630CE" w:rsidRDefault="00F630CE"/>
    <w:p w14:paraId="2EE01DB1" w14:textId="77777777" w:rsidR="00F630CE" w:rsidRDefault="00000000">
      <w:pPr>
        <w:tabs>
          <w:tab w:val="left" w:pos="1155"/>
        </w:tabs>
      </w:pPr>
      <w:r>
        <w:tab/>
      </w:r>
    </w:p>
    <w:p w14:paraId="66DFD714" w14:textId="77777777" w:rsidR="00F630CE" w:rsidRDefault="00000000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344B1AEB" w14:textId="77777777" w:rsidR="00F630CE" w:rsidRDefault="00000000">
      <w:pPr>
        <w:spacing w:line="360" w:lineRule="auto"/>
      </w:pPr>
      <w:r>
        <w:t>Para Batista (2021), o objetivo do sistema é facilitar o agendamento on-line seguro, rápido e com layout fácil de manusear. Hoje para realizar um agendamento em um salão de beleza é necessário ligar ou ir até o local para verificar a disponibilidade de datas e horários. Os donos de salão realizam este controle por meio de anotações em agenda de papel, o que dificulta o controle, pois podem ocorrer perca de informações com a automatização do processo de agendamentos de serviços melhora a segurança e o acesso aos dados. As tranças hoje em dia são modernas e bonitas, usam diversos acessórios que transmitem um conhecimento ancestral e também fornecem uma forma de renda para muitas famílias. E raro encontrar salão de beleza que tenha profissionais aptos para trançar cabelo. Uma pessoa com uma trança bem feita com certeza se sente mais bonita e poderosa.</w:t>
      </w:r>
    </w:p>
    <w:p w14:paraId="40547E7D" w14:textId="77777777" w:rsidR="00F630CE" w:rsidRDefault="00000000">
      <w:pPr>
        <w:spacing w:line="360" w:lineRule="auto"/>
      </w:pPr>
      <w:r>
        <w:t xml:space="preserve">Para a população negra, o cabelo afro significa muito: autoconhecimento, reafirmação, identidade, resistência, luta. A representação do negro e da negra na mídia, como em telenovelas e na imprensa, por exemplo, ainda reforçam estereótipos socialmente construídos e naturalizados no Brasil. </w:t>
      </w:r>
    </w:p>
    <w:p w14:paraId="04856871" w14:textId="77777777" w:rsidR="00F630CE" w:rsidRPr="00171B5F" w:rsidRDefault="00000000">
      <w:pPr>
        <w:spacing w:line="240" w:lineRule="auto"/>
        <w:ind w:left="2022" w:firstLine="0"/>
        <w:rPr>
          <w:sz w:val="22"/>
          <w:szCs w:val="22"/>
        </w:rPr>
      </w:pPr>
      <w:r w:rsidRPr="00171B5F">
        <w:rPr>
          <w:sz w:val="22"/>
          <w:szCs w:val="22"/>
        </w:rPr>
        <w:t>Algo formado, ao longo do tempo, através de processos inconscientes, e não algo inato, existente na consciência no momento do nascimento. Existe sempre algo “imaginário” ou fantasiado sobre sua unidade. Ela permanece sempre incompleta, está sempre “em processo”, sempre “sendo formada”. [...] Assim, em vez de falar de identidade como uma coisa acabada, deveríamos falar de identificação, e vê-la como um processo em andamento. A identidade surge não tanto da plenitude da identidade que já está dentro de nós como indivíduos, mas de uma falta de inteireza que é “preenchida” a partir do nosso exterior, pelas formas através das quais nós imaginamos ser vistos por outros. (HALL, 2003, p. 38 - 39).</w:t>
      </w:r>
    </w:p>
    <w:p w14:paraId="0D04612A" w14:textId="77777777" w:rsidR="00F630CE" w:rsidRDefault="00000000">
      <w:pPr>
        <w:spacing w:line="360" w:lineRule="auto"/>
      </w:pPr>
      <w:r>
        <w:t>Para, Martins (2019) O reconhecimento de indivíduos, conectados por uma cultura, tem ligação visceral com o meio social ao qual pertencem ou foram inseridos. Dessa forma, é possível afirmar que novas posturas sociais advindas da luta do movimento negro – que também promove a valorização do cabelo crespo – representam uma mudança na construção da identificação da comunidade.</w:t>
      </w:r>
    </w:p>
    <w:p w14:paraId="7C103EE1" w14:textId="77777777" w:rsidR="00F630CE" w:rsidRPr="00171B5F" w:rsidRDefault="00000000">
      <w:pPr>
        <w:spacing w:line="240" w:lineRule="auto"/>
        <w:ind w:left="2022" w:firstLine="0"/>
        <w:rPr>
          <w:sz w:val="22"/>
          <w:szCs w:val="22"/>
        </w:rPr>
      </w:pPr>
      <w:r w:rsidRPr="00171B5F">
        <w:rPr>
          <w:sz w:val="22"/>
          <w:szCs w:val="22"/>
        </w:rPr>
        <w:t>No âmbito comercial, empresas de cosméticos para cabelo enxergaram a crescente demanda do público e passaram a produzir produtos especializados que atendesse a isso. Logo, as prateleiras começaram a se transformar, dando início ao um novo mercado de produtos capilares para cabelos naturais que antes era negligenciado. (MARTINS,2019).</w:t>
      </w:r>
    </w:p>
    <w:p w14:paraId="1649278A" w14:textId="77777777" w:rsidR="00F630CE" w:rsidRDefault="00000000">
      <w:pPr>
        <w:spacing w:line="360" w:lineRule="auto"/>
      </w:pPr>
      <w:r>
        <w:t xml:space="preserve">A revolução dos cabelos crespos também incentivou o surgimento de </w:t>
      </w:r>
      <w:r>
        <w:lastRenderedPageBreak/>
        <w:t>profissionais, salões e institutos de beleza especializados. A manicure e pedicure são procedimentos estéticos realizados nas mãos e nos pês. A manicure e um tratamento estéticos para as mãos, que inclui a limpeza, a hidratação e a aplicação de esmaltes. Já a pedicure e o mesmo procedimento, mas para os pés. O cabelo se atribui de papéis que vão além da função biológica, “assumindo além de seu significado estético de sedução e vaidade, significados sociais, culturais, religiosos e políticos”, como descreve Santos (2015).</w:t>
      </w:r>
    </w:p>
    <w:p w14:paraId="0F7E9EE5" w14:textId="77777777" w:rsidR="00F630CE" w:rsidRDefault="00F630CE"/>
    <w:p w14:paraId="07A26ECB" w14:textId="77777777" w:rsidR="00F630CE" w:rsidRDefault="00000000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14:paraId="7D810CAD" w14:textId="77777777" w:rsidR="00F630CE" w:rsidRDefault="00000000">
      <w:pPr>
        <w:spacing w:line="360" w:lineRule="auto"/>
      </w:pPr>
      <w:r>
        <w:t>Resolver a carência de salões de beleza com capacidade de execução de tranças bonitas e versáteis.  Criação de site para um salão de beleza.</w:t>
      </w:r>
    </w:p>
    <w:p w14:paraId="5AD04C1F" w14:textId="77777777" w:rsidR="00F630CE" w:rsidRDefault="00000000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14:paraId="54467699" w14:textId="7F2AF842" w:rsidR="00F630CE" w:rsidRDefault="00000000">
      <w:pPr>
        <w:spacing w:line="360" w:lineRule="auto"/>
      </w:pPr>
      <w:r>
        <w:t>Com base nisso, desenvolveu-se um sistema web, que automatiza o processo de agendamentos dos salões de beleza, e os disponibiliza na internet, onde o próprio cliente pode buscar pelos horários disponíveis e realizar seu agendamento.</w:t>
      </w:r>
    </w:p>
    <w:p w14:paraId="2E40A92B" w14:textId="77777777" w:rsidR="00F630CE" w:rsidRDefault="00000000">
      <w:pPr>
        <w:spacing w:line="360" w:lineRule="auto"/>
        <w:ind w:firstLine="0"/>
        <w:rPr>
          <w:rFonts w:eastAsia="Calibri"/>
        </w:rPr>
      </w:pPr>
      <w:r>
        <w:rPr>
          <w:color w:val="000000"/>
          <w:sz w:val="22"/>
          <w:szCs w:val="22"/>
        </w:rPr>
        <w:tab/>
      </w:r>
      <w:r>
        <w:rPr>
          <w:color w:val="000000"/>
        </w:rPr>
        <w:t>O sistema controla os horários dos serviços com o horário de atendimento do salão, o cliente pode consultar e realizar o agendamento em qualquer horário do dia através do site. O proprietário do salão de beleza que utiliza o sistema tem um grande diferencial competitivo, pois oferece ao seu cliente a facilidade e comodidade do agendamento. A consulta ao histórico dos agendamentos possibilita ao cliente saber quando foi a última vez que cortou o cabelo por exemplo, e com base nisso o cliente pode decidir se já está na hora de agendar um novo corte ou não</w:t>
      </w:r>
      <w:r>
        <w:rPr>
          <w:rFonts w:eastAsia="Calibri"/>
          <w:color w:val="000000"/>
        </w:rPr>
        <w:t xml:space="preserve"> </w:t>
      </w:r>
    </w:p>
    <w:p w14:paraId="01A6AB72" w14:textId="77777777" w:rsidR="00F630CE" w:rsidRDefault="00000000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>
        <w:tab/>
        <w:t>METODOLOGIA</w:t>
      </w:r>
      <w:bookmarkEnd w:id="4"/>
    </w:p>
    <w:p w14:paraId="4B9880D9" w14:textId="2E82E8D9" w:rsidR="00F630CE" w:rsidRDefault="00000000" w:rsidP="00171B5F">
      <w:pPr>
        <w:spacing w:line="360" w:lineRule="auto"/>
        <w:ind w:firstLine="0"/>
      </w:pPr>
      <w:r>
        <w:rPr>
          <w:b/>
          <w:color w:val="000000"/>
          <w:sz w:val="28"/>
          <w:szCs w:val="28"/>
        </w:rPr>
        <w:tab/>
      </w:r>
      <w:r>
        <w:t>Para atingir o objetivo, inicialmente foi realizado um levantamento bibliográfico contendo os principais conceitos relacionados, modelo de negócios. Assim, nota-se que o mercado de estética é uma área muito promissora, a qual possui inúmeros serviços disponíveis, dentre eles destacam-se os salões de beleza, que de acordo com dados do SEBRAE (2015), a cada mês são abertos 7 mil salões de beleza em todo país. A diversificação dos serviços é imensa fazendo que as empresas desse segmento busquem novas estratégias para atender melhor seus clientes e aumentar seu público. Uma das formas é a utilização dos serviços inovadores como as startups, que vem a ser um grupo de pessoas que se reúnem a fim de trabalhar numa ideia inovadora, algo que solucione algum tipo de problema.</w:t>
      </w:r>
    </w:p>
    <w:p w14:paraId="3493EBDC" w14:textId="77777777" w:rsidR="00F630CE" w:rsidRDefault="0000000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ab/>
        <w:t>A presente pesquisa pode ser classificada como exploratória e comparativa composta por levantamento bibliográfico e observação em campo, assim como a modelagem dos dados por envolver uma análise subjetiva dos resultados alcançados. A pesquisa dividiu-se em 2 fases, que somadas contribuíram para o andamento e conclusão do trabalho.</w:t>
      </w:r>
    </w:p>
    <w:p w14:paraId="29CC2766" w14:textId="77777777" w:rsidR="00F630CE" w:rsidRDefault="00000000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  <w:t>REFERENCIAL TEÓRICO</w:t>
      </w:r>
      <w:bookmarkEnd w:id="5"/>
    </w:p>
    <w:p w14:paraId="6A6064AA" w14:textId="77777777" w:rsidR="00F630CE" w:rsidRPr="00171B5F" w:rsidRDefault="00000000" w:rsidP="00171B5F">
      <w:pPr>
        <w:spacing w:line="360" w:lineRule="auto"/>
        <w:ind w:firstLine="720"/>
        <w:rPr>
          <w:rPrChange w:id="6" w:author="aparecida.silva.ferreira@escola.pr.gov.br" w:date="2023-05-17T23:57:00Z">
            <w:rPr>
              <w:color w:val="000000"/>
              <w:sz w:val="22"/>
              <w:szCs w:val="22"/>
            </w:rPr>
          </w:rPrChange>
        </w:rPr>
        <w:pPrChange w:id="7" w:author="aparecida.silva.ferreira@escola.pr.gov.br" w:date="2023-05-17T23:57:00Z">
          <w:pPr>
            <w:pStyle w:val="Corpodetexto"/>
            <w:spacing w:line="360" w:lineRule="auto"/>
            <w:ind w:firstLine="0"/>
          </w:pPr>
        </w:pPrChange>
      </w:pPr>
      <w:r w:rsidRPr="00171B5F">
        <w:rPr>
          <w:rPrChange w:id="8" w:author="aparecida.silva.ferreira@escola.pr.gov.br" w:date="2023-05-17T23:57:00Z">
            <w:rPr>
              <w:rFonts w:ascii="Inter;sans-serif" w:hAnsi="Inter;sans-serif"/>
              <w:color w:val="093366"/>
              <w:sz w:val="27"/>
            </w:rPr>
          </w:rPrChange>
        </w:rPr>
        <w:t>FRONT-</w:t>
      </w:r>
      <w:proofErr w:type="spellStart"/>
      <w:r w:rsidRPr="00171B5F">
        <w:rPr>
          <w:rPrChange w:id="9" w:author="aparecida.silva.ferreira@escola.pr.gov.br" w:date="2023-05-17T23:57:00Z">
            <w:rPr>
              <w:rFonts w:ascii="Inter;sans-serif" w:hAnsi="Inter;sans-serif"/>
              <w:color w:val="093366"/>
              <w:sz w:val="27"/>
            </w:rPr>
          </w:rPrChange>
        </w:rPr>
        <w:t>END</w:t>
      </w:r>
      <w:proofErr w:type="spellEnd"/>
      <w:r w:rsidRPr="00171B5F">
        <w:rPr>
          <w:rPrChange w:id="10" w:author="aparecida.silva.ferreira@escola.pr.gov.br" w:date="2023-05-17T23:57:00Z">
            <w:rPr>
              <w:rFonts w:ascii="Inter;sans-serif" w:hAnsi="Inter;sans-serif"/>
              <w:color w:val="093366"/>
              <w:sz w:val="27"/>
            </w:rPr>
          </w:rPrChange>
        </w:rPr>
        <w:t xml:space="preserve"> Podemos classificar como a parte visual de um site, aquilo que conseguimos interagir. Quem trabalha com Front </w:t>
      </w:r>
      <w:proofErr w:type="spellStart"/>
      <w:r w:rsidRPr="00171B5F">
        <w:rPr>
          <w:rPrChange w:id="11" w:author="aparecida.silva.ferreira@escola.pr.gov.br" w:date="2023-05-17T23:57:00Z">
            <w:rPr>
              <w:rFonts w:ascii="Inter;sans-serif" w:hAnsi="Inter;sans-serif"/>
              <w:color w:val="093366"/>
              <w:sz w:val="27"/>
            </w:rPr>
          </w:rPrChange>
        </w:rPr>
        <w:t>End</w:t>
      </w:r>
      <w:proofErr w:type="spellEnd"/>
      <w:r w:rsidRPr="00171B5F">
        <w:rPr>
          <w:rPrChange w:id="12" w:author="aparecida.silva.ferreira@escola.pr.gov.br" w:date="2023-05-17T23:57:00Z">
            <w:rPr>
              <w:rFonts w:ascii="Inter;sans-serif" w:hAnsi="Inter;sans-serif"/>
              <w:color w:val="093366"/>
              <w:sz w:val="27"/>
            </w:rPr>
          </w:rPrChange>
        </w:rPr>
        <w:t xml:space="preserve"> é responsável por desenvolver por meio do código uma interface gráfica e, normalmente, com as tecnologias base da Web: </w:t>
      </w:r>
      <w:r w:rsidRPr="00171B5F">
        <w:fldChar w:fldCharType="begin"/>
      </w:r>
      <w:r w:rsidRPr="00171B5F">
        <w:instrText>HYPERLINK "https://www.alura.com.br/artigos/html-css-e-js-definicoes" \h</w:instrText>
      </w:r>
      <w:r w:rsidRPr="00171B5F">
        <w:fldChar w:fldCharType="separate"/>
      </w:r>
      <w:r w:rsidRPr="00171B5F">
        <w:rPr>
          <w:rStyle w:val="Hyperlink"/>
          <w:color w:val="auto"/>
          <w:u w:val="none"/>
          <w:rPrChange w:id="13" w:author="aparecida.silva.ferreira@escola.pr.gov.br" w:date="2023-05-17T23:57:00Z">
            <w:rPr>
              <w:rStyle w:val="LinkdaInternet"/>
              <w:rFonts w:ascii="Inter;sans-serif" w:hAnsi="Inter;sans-serif"/>
              <w:bCs/>
              <w:color w:val="0493D4"/>
              <w:sz w:val="27"/>
            </w:rPr>
          </w:rPrChange>
        </w:rPr>
        <w:t>HTML</w:t>
      </w:r>
      <w:r w:rsidRPr="00171B5F">
        <w:rPr>
          <w:rStyle w:val="Hyperlink"/>
          <w:color w:val="auto"/>
          <w:u w:val="none"/>
          <w:rPrChange w:id="14" w:author="aparecida.silva.ferreira@escola.pr.gov.br" w:date="2023-05-17T23:57:00Z">
            <w:rPr>
              <w:rStyle w:val="LinkdaInternet"/>
              <w:rFonts w:ascii="Inter;sans-serif" w:hAnsi="Inter;sans-serif"/>
              <w:color w:val="0493D4"/>
              <w:sz w:val="27"/>
            </w:rPr>
          </w:rPrChange>
        </w:rPr>
        <w:t>, </w:t>
      </w:r>
      <w:r w:rsidRPr="00171B5F">
        <w:rPr>
          <w:rStyle w:val="Hyperlink"/>
          <w:color w:val="auto"/>
          <w:u w:val="none"/>
          <w:rPrChange w:id="15" w:author="aparecida.silva.ferreira@escola.pr.gov.br" w:date="2023-05-17T23:57:00Z">
            <w:rPr>
              <w:rStyle w:val="LinkdaInternet"/>
              <w:rFonts w:ascii="Inter;sans-serif" w:hAnsi="Inter;sans-serif"/>
              <w:bCs/>
              <w:color w:val="0493D4"/>
              <w:sz w:val="27"/>
            </w:rPr>
          </w:rPrChange>
        </w:rPr>
        <w:t>CSS</w:t>
      </w:r>
      <w:r w:rsidRPr="00171B5F">
        <w:rPr>
          <w:rStyle w:val="Hyperlink"/>
          <w:color w:val="auto"/>
          <w:u w:val="none"/>
          <w:rPrChange w:id="16" w:author="aparecida.silva.ferreira@escola.pr.gov.br" w:date="2023-05-17T23:57:00Z">
            <w:rPr>
              <w:rStyle w:val="LinkdaInternet"/>
              <w:rFonts w:ascii="Inter;sans-serif" w:hAnsi="Inter;sans-serif"/>
              <w:color w:val="0493D4"/>
              <w:sz w:val="27"/>
            </w:rPr>
          </w:rPrChange>
        </w:rPr>
        <w:t> e </w:t>
      </w:r>
      <w:proofErr w:type="spellStart"/>
      <w:r w:rsidRPr="00171B5F">
        <w:rPr>
          <w:rStyle w:val="Hyperlink"/>
          <w:color w:val="auto"/>
          <w:u w:val="none"/>
          <w:rPrChange w:id="17" w:author="aparecida.silva.ferreira@escola.pr.gov.br" w:date="2023-05-17T23:57:00Z">
            <w:rPr>
              <w:rStyle w:val="LinkdaInternet"/>
              <w:rFonts w:ascii="Inter;sans-serif" w:hAnsi="Inter;sans-serif"/>
              <w:bCs/>
              <w:color w:val="0493D4"/>
              <w:sz w:val="27"/>
            </w:rPr>
          </w:rPrChange>
        </w:rPr>
        <w:t>JavaScript</w:t>
      </w:r>
      <w:proofErr w:type="spellEnd"/>
      <w:r w:rsidRPr="00171B5F">
        <w:rPr>
          <w:rPrChange w:id="18" w:author="aparecida.silva.ferreira@escola.pr.gov.br" w:date="2023-05-17T23:57:00Z">
            <w:rPr>
              <w:rStyle w:val="LinkdaInternet"/>
              <w:rFonts w:ascii="Inter;sans-serif" w:hAnsi="Inter;sans-serif"/>
              <w:bCs/>
              <w:color w:val="0493D4"/>
              <w:sz w:val="27"/>
            </w:rPr>
          </w:rPrChange>
        </w:rPr>
        <w:fldChar w:fldCharType="end"/>
      </w:r>
      <w:r w:rsidRPr="00171B5F">
        <w:rPr>
          <w:rPrChange w:id="19" w:author="aparecida.silva.ferreira@escola.pr.gov.br" w:date="2023-05-17T23:57:00Z">
            <w:rPr>
              <w:rFonts w:ascii="Inter;sans-serif" w:hAnsi="Inter;sans-serif"/>
              <w:color w:val="093366"/>
              <w:sz w:val="27"/>
            </w:rPr>
          </w:rPrChange>
        </w:rPr>
        <w:t>.</w:t>
      </w:r>
    </w:p>
    <w:p w14:paraId="0F02C56C" w14:textId="6386DEDD" w:rsidR="00F630CE" w:rsidRPr="00171B5F" w:rsidDel="00171B5F" w:rsidRDefault="00000000" w:rsidP="00171B5F">
      <w:pPr>
        <w:spacing w:line="360" w:lineRule="auto"/>
        <w:ind w:firstLine="720"/>
        <w:rPr>
          <w:del w:id="20" w:author="aparecida.silva.ferreira@escola.pr.gov.br" w:date="2023-05-17T23:58:00Z"/>
          <w:rPrChange w:id="21" w:author="aparecida.silva.ferreira@escola.pr.gov.br" w:date="2023-05-17T23:57:00Z">
            <w:rPr>
              <w:del w:id="22" w:author="aparecida.silva.ferreira@escola.pr.gov.br" w:date="2023-05-17T23:58:00Z"/>
              <w:color w:val="000000"/>
              <w:sz w:val="22"/>
              <w:szCs w:val="22"/>
            </w:rPr>
          </w:rPrChange>
        </w:rPr>
        <w:pPrChange w:id="23" w:author="aparecida.silva.ferreira@escola.pr.gov.br" w:date="2023-05-17T23:58:00Z">
          <w:pPr>
            <w:pStyle w:val="Corpodetexto"/>
            <w:widowControl/>
            <w:spacing w:after="0" w:line="360" w:lineRule="auto"/>
            <w:ind w:firstLine="0"/>
          </w:pPr>
        </w:pPrChange>
      </w:pPr>
      <w:r w:rsidRPr="00171B5F">
        <w:rPr>
          <w:rPrChange w:id="24" w:author="aparecida.silva.ferreira@escola.pr.gov.br" w:date="2023-05-17T23:57:00Z">
            <w:rPr>
              <w:rFonts w:ascii="Inter;sans-serif" w:hAnsi="Inter;sans-serif"/>
              <w:color w:val="093366"/>
            </w:rPr>
          </w:rPrChange>
        </w:rPr>
        <w:t>Algumas pessoas podem confundir um pouco esse trabalho com o que um designer faz, pois no passado existia uma entidade chamada </w:t>
      </w:r>
      <w:r w:rsidRPr="00171B5F">
        <w:rPr>
          <w:rPrChange w:id="25" w:author="aparecida.silva.ferreira@escola.pr.gov.br" w:date="2023-05-17T23:57:00Z">
            <w:rPr>
              <w:rStyle w:val="nfaseforte"/>
              <w:rFonts w:ascii="Inter;sans-serif" w:hAnsi="Inter;sans-serif"/>
              <w:b w:val="0"/>
              <w:color w:val="093366"/>
            </w:rPr>
          </w:rPrChange>
        </w:rPr>
        <w:t>Webmaster</w:t>
      </w:r>
      <w:r w:rsidRPr="00171B5F">
        <w:rPr>
          <w:rPrChange w:id="26" w:author="aparecida.silva.ferreira@escola.pr.gov.br" w:date="2023-05-17T23:57:00Z">
            <w:rPr>
              <w:rFonts w:ascii="Inter;sans-serif" w:hAnsi="Inter;sans-serif"/>
              <w:color w:val="093366"/>
            </w:rPr>
          </w:rPrChange>
        </w:rPr>
        <w:t> que fazia tudo isso e mais um pouco, mas a diferença aqui é que o designer vai utilizar alguma ferramenta visual para </w:t>
      </w:r>
      <w:r w:rsidRPr="00171B5F">
        <w:rPr>
          <w:rPrChange w:id="27" w:author="aparecida.silva.ferreira@escola.pr.gov.br" w:date="2023-05-17T23:57:00Z">
            <w:rPr>
              <w:rStyle w:val="nfaseforte"/>
              <w:rFonts w:ascii="Inter;sans-serif" w:hAnsi="Inter;sans-serif"/>
              <w:b w:val="0"/>
              <w:color w:val="093366"/>
            </w:rPr>
          </w:rPrChange>
        </w:rPr>
        <w:t>desenhar a interface</w:t>
      </w:r>
      <w:r w:rsidRPr="00171B5F">
        <w:rPr>
          <w:rPrChange w:id="28" w:author="aparecida.silva.ferreira@escola.pr.gov.br" w:date="2023-05-17T23:57:00Z">
            <w:rPr>
              <w:rFonts w:ascii="Inter;sans-serif" w:hAnsi="Inter;sans-serif"/>
              <w:color w:val="093366"/>
            </w:rPr>
          </w:rPrChange>
        </w:rPr>
        <w:t>, do Photoshop ao Sketch e, quem faz Front-</w:t>
      </w:r>
      <w:proofErr w:type="spellStart"/>
      <w:r w:rsidRPr="00171B5F">
        <w:rPr>
          <w:rPrChange w:id="29" w:author="aparecida.silva.ferreira@escola.pr.gov.br" w:date="2023-05-17T23:57:00Z">
            <w:rPr>
              <w:rFonts w:ascii="Inter;sans-serif" w:hAnsi="Inter;sans-serif"/>
              <w:color w:val="093366"/>
            </w:rPr>
          </w:rPrChange>
        </w:rPr>
        <w:t>End</w:t>
      </w:r>
      <w:proofErr w:type="spellEnd"/>
      <w:r w:rsidRPr="00171B5F">
        <w:rPr>
          <w:rPrChange w:id="30" w:author="aparecida.silva.ferreira@escola.pr.gov.br" w:date="2023-05-17T23:57:00Z">
            <w:rPr>
              <w:rFonts w:ascii="Inter;sans-serif" w:hAnsi="Inter;sans-serif"/>
              <w:color w:val="093366"/>
            </w:rPr>
          </w:rPrChange>
        </w:rPr>
        <w:t>, estará mais próxima do código em si, que irá rodar num navegador Web como o Chrome, Firefox ou Safari.</w:t>
      </w:r>
    </w:p>
    <w:p w14:paraId="785C76C7" w14:textId="77777777" w:rsidR="00F630CE" w:rsidRPr="00171B5F" w:rsidRDefault="00F630CE" w:rsidP="00171B5F">
      <w:pPr>
        <w:spacing w:line="360" w:lineRule="auto"/>
        <w:ind w:firstLine="720"/>
        <w:rPr>
          <w:rPrChange w:id="31" w:author="aparecida.silva.ferreira@escola.pr.gov.br" w:date="2023-05-17T23:57:00Z">
            <w:rPr>
              <w:color w:val="000000"/>
              <w:sz w:val="22"/>
              <w:szCs w:val="22"/>
            </w:rPr>
          </w:rPrChange>
        </w:rPr>
        <w:pPrChange w:id="32" w:author="aparecida.silva.ferreira@escola.pr.gov.br" w:date="2023-05-17T23:58:00Z">
          <w:pPr>
            <w:spacing w:line="360" w:lineRule="auto"/>
            <w:ind w:firstLine="0"/>
          </w:pPr>
        </w:pPrChange>
      </w:pPr>
    </w:p>
    <w:p w14:paraId="0E45B97D" w14:textId="77777777" w:rsidR="00F630CE" w:rsidRPr="00171B5F" w:rsidRDefault="00000000" w:rsidP="00171B5F">
      <w:pPr>
        <w:spacing w:line="360" w:lineRule="auto"/>
        <w:ind w:firstLine="720"/>
        <w:rPr>
          <w:rPrChange w:id="33" w:author="aparecida.silva.ferreira@escola.pr.gov.br" w:date="2023-05-17T23:57:00Z">
            <w:rPr>
              <w:color w:val="000000"/>
            </w:rPr>
          </w:rPrChange>
        </w:rPr>
        <w:pPrChange w:id="34" w:author="aparecida.silva.ferreira@escola.pr.gov.br" w:date="2023-05-17T23:58:00Z">
          <w:pPr>
            <w:pStyle w:val="Corpodetexto"/>
            <w:spacing w:line="360" w:lineRule="auto"/>
            <w:ind w:firstLine="0"/>
          </w:pPr>
        </w:pPrChange>
      </w:pPr>
      <w:r w:rsidRPr="00171B5F">
        <w:rPr>
          <w:rPrChange w:id="35" w:author="aparecida.silva.ferreira@escola.pr.gov.br" w:date="2023-05-17T23:57:00Z">
            <w:rPr>
              <w:rFonts w:ascii="Inter;sans-serif" w:hAnsi="Inter;sans-serif"/>
              <w:color w:val="093366"/>
            </w:rPr>
          </w:rPrChange>
        </w:rPr>
        <w:t>Como o próprio nome sugere, vem da ideia </w:t>
      </w:r>
      <w:r w:rsidRPr="00171B5F">
        <w:rPr>
          <w:rPrChange w:id="36" w:author="aparecida.silva.ferreira@escola.pr.gov.br" w:date="2023-05-17T23:57:00Z">
            <w:rPr>
              <w:rStyle w:val="nfaseforte"/>
              <w:rFonts w:ascii="Inter;sans-serif" w:hAnsi="Inter;sans-serif"/>
              <w:b w:val="0"/>
              <w:color w:val="093366"/>
            </w:rPr>
          </w:rPrChange>
        </w:rPr>
        <w:t>daquilo que tem por trás de uma aplicação</w:t>
      </w:r>
      <w:r w:rsidRPr="00171B5F">
        <w:rPr>
          <w:rPrChange w:id="37" w:author="aparecida.silva.ferreira@escola.pr.gov.br" w:date="2023-05-17T23:57:00Z">
            <w:rPr>
              <w:rFonts w:ascii="Inter;sans-serif" w:hAnsi="Inter;sans-serif"/>
              <w:color w:val="093366"/>
            </w:rPr>
          </w:rPrChange>
        </w:rPr>
        <w:t>. Pode ficar meio abstrato num primeiro momento, mas pense que para conseguir usar o Facebook no dia a dia, os dados (as informações) do seu perfil, amigos e publicações precisam estar salvos em algum lugar e serem processados a partir dele, sendo este lugar um </w:t>
      </w:r>
      <w:r w:rsidRPr="00171B5F">
        <w:rPr>
          <w:rPrChange w:id="38" w:author="aparecida.silva.ferreira@escola.pr.gov.br" w:date="2023-05-17T23:57:00Z">
            <w:rPr>
              <w:rStyle w:val="nfaseforte"/>
              <w:rFonts w:ascii="Inter;sans-serif" w:hAnsi="Inter;sans-serif"/>
              <w:b w:val="0"/>
              <w:color w:val="093366"/>
            </w:rPr>
          </w:rPrChange>
        </w:rPr>
        <w:t>banco de dados</w:t>
      </w:r>
      <w:r w:rsidRPr="00171B5F">
        <w:rPr>
          <w:rPrChange w:id="39" w:author="aparecida.silva.ferreira@escola.pr.gov.br" w:date="2023-05-17T23:57:00Z">
            <w:rPr>
              <w:rFonts w:ascii="Inter;sans-serif" w:hAnsi="Inter;sans-serif"/>
              <w:color w:val="093366"/>
            </w:rPr>
          </w:rPrChange>
        </w:rPr>
        <w:t>.</w:t>
      </w:r>
    </w:p>
    <w:p w14:paraId="23E9BA5E" w14:textId="649714CC" w:rsidR="00F630CE" w:rsidRPr="00171B5F" w:rsidDel="00171B5F" w:rsidRDefault="00000000" w:rsidP="00171B5F">
      <w:pPr>
        <w:spacing w:line="360" w:lineRule="auto"/>
        <w:ind w:firstLine="720"/>
        <w:rPr>
          <w:del w:id="40" w:author="aparecida.silva.ferreira@escola.pr.gov.br" w:date="2023-05-17T23:58:00Z"/>
          <w:rPrChange w:id="41" w:author="aparecida.silva.ferreira@escola.pr.gov.br" w:date="2023-05-17T23:57:00Z">
            <w:rPr>
              <w:del w:id="42" w:author="aparecida.silva.ferreira@escola.pr.gov.br" w:date="2023-05-17T23:58:00Z"/>
              <w:rFonts w:ascii="Inter;sans-serif" w:hAnsi="Inter;sans-serif"/>
              <w:color w:val="093366"/>
            </w:rPr>
          </w:rPrChange>
        </w:rPr>
        <w:pPrChange w:id="43" w:author="aparecida.silva.ferreira@escola.pr.gov.br" w:date="2023-05-17T23:58:00Z">
          <w:pPr>
            <w:pStyle w:val="Corpodetexto"/>
            <w:widowControl/>
            <w:spacing w:after="0" w:line="360" w:lineRule="auto"/>
            <w:ind w:firstLine="0"/>
          </w:pPr>
        </w:pPrChange>
      </w:pPr>
      <w:r w:rsidRPr="00171B5F">
        <w:rPr>
          <w:rPrChange w:id="44" w:author="aparecida.silva.ferreira@escola.pr.gov.br" w:date="2023-05-17T23:57:00Z">
            <w:rPr>
              <w:rFonts w:ascii="Inter;sans-serif" w:hAnsi="Inter;sans-serif"/>
              <w:color w:val="093366"/>
            </w:rPr>
          </w:rPrChange>
        </w:rPr>
        <w:t>O Back-</w:t>
      </w:r>
      <w:proofErr w:type="spellStart"/>
      <w:r w:rsidRPr="00171B5F">
        <w:rPr>
          <w:rPrChange w:id="45" w:author="aparecida.silva.ferreira@escola.pr.gov.br" w:date="2023-05-17T23:57:00Z">
            <w:rPr>
              <w:rFonts w:ascii="Inter;sans-serif" w:hAnsi="Inter;sans-serif"/>
              <w:color w:val="093366"/>
            </w:rPr>
          </w:rPrChange>
        </w:rPr>
        <w:t>End</w:t>
      </w:r>
      <w:proofErr w:type="spellEnd"/>
      <w:r w:rsidRPr="00171B5F">
        <w:rPr>
          <w:rPrChange w:id="46" w:author="aparecida.silva.ferreira@escola.pr.gov.br" w:date="2023-05-17T23:57:00Z">
            <w:rPr>
              <w:rFonts w:ascii="Inter;sans-serif" w:hAnsi="Inter;sans-serif"/>
              <w:color w:val="093366"/>
            </w:rPr>
          </w:rPrChange>
        </w:rPr>
        <w:t xml:space="preserve"> trabalha em boa parte dos casos fazendo a ponte entre os dados que vem do navegador rumo ao banco de dados e vice-versa, sempre aplicando as devidas regras de negócio, validações e garantias num ambiente restrito ao usuário final (ou seja, onde ele não consegue acessar ou manipular </w:t>
      </w:r>
      <w:proofErr w:type="spellStart"/>
      <w:r w:rsidRPr="00171B5F">
        <w:rPr>
          <w:rPrChange w:id="47" w:author="aparecida.silva.ferreira@escola.pr.gov.br" w:date="2023-05-17T23:57:00Z">
            <w:rPr>
              <w:rFonts w:ascii="Inter;sans-serif" w:hAnsi="Inter;sans-serif"/>
              <w:color w:val="093366"/>
            </w:rPr>
          </w:rPrChange>
        </w:rPr>
        <w:t>algo</w:t>
      </w:r>
      <w:ins w:id="48" w:author="aparecida.silva.ferreira@escola.pr.gov.br" w:date="2023-05-17T23:58:00Z">
        <w:r w:rsidR="00171B5F">
          <w:t>.</w:t>
        </w:r>
      </w:ins>
    </w:p>
    <w:p w14:paraId="589F6656" w14:textId="1305C84E" w:rsidR="00F630CE" w:rsidRPr="00171B5F" w:rsidDel="00171B5F" w:rsidRDefault="00F630CE" w:rsidP="00171B5F">
      <w:pPr>
        <w:spacing w:line="360" w:lineRule="auto"/>
        <w:ind w:firstLine="720"/>
        <w:rPr>
          <w:del w:id="49" w:author="aparecida.silva.ferreira@escola.pr.gov.br" w:date="2023-05-17T23:58:00Z"/>
          <w:rPrChange w:id="50" w:author="aparecida.silva.ferreira@escola.pr.gov.br" w:date="2023-05-17T23:57:00Z">
            <w:rPr>
              <w:del w:id="51" w:author="aparecida.silva.ferreira@escola.pr.gov.br" w:date="2023-05-17T23:58:00Z"/>
              <w:color w:val="000000"/>
            </w:rPr>
          </w:rPrChange>
        </w:rPr>
        <w:pPrChange w:id="52" w:author="aparecida.silva.ferreira@escola.pr.gov.br" w:date="2023-05-17T23:58:00Z">
          <w:pPr>
            <w:spacing w:line="360" w:lineRule="auto"/>
            <w:ind w:firstLine="0"/>
          </w:pPr>
        </w:pPrChange>
      </w:pPr>
    </w:p>
    <w:p w14:paraId="7625E84D" w14:textId="5FE204EB" w:rsidR="00F630CE" w:rsidRPr="00171B5F" w:rsidDel="00171B5F" w:rsidRDefault="00F630CE" w:rsidP="00171B5F">
      <w:pPr>
        <w:spacing w:line="360" w:lineRule="auto"/>
        <w:ind w:firstLine="720"/>
        <w:rPr>
          <w:del w:id="53" w:author="aparecida.silva.ferreira@escola.pr.gov.br" w:date="2023-05-17T23:58:00Z"/>
          <w:rPrChange w:id="54" w:author="aparecida.silva.ferreira@escola.pr.gov.br" w:date="2023-05-17T23:57:00Z">
            <w:rPr>
              <w:del w:id="55" w:author="aparecida.silva.ferreira@escola.pr.gov.br" w:date="2023-05-17T23:58:00Z"/>
              <w:color w:val="000000"/>
            </w:rPr>
          </w:rPrChange>
        </w:rPr>
        <w:pPrChange w:id="56" w:author="aparecida.silva.ferreira@escola.pr.gov.br" w:date="2023-05-17T23:58:00Z">
          <w:pPr>
            <w:spacing w:line="360" w:lineRule="auto"/>
            <w:ind w:firstLine="0"/>
          </w:pPr>
        </w:pPrChange>
      </w:pPr>
    </w:p>
    <w:p w14:paraId="274DC3DE" w14:textId="7CE38821" w:rsidR="00F630CE" w:rsidRPr="00171B5F" w:rsidDel="00171B5F" w:rsidRDefault="00F630CE" w:rsidP="00171B5F">
      <w:pPr>
        <w:spacing w:line="360" w:lineRule="auto"/>
        <w:ind w:firstLine="720"/>
        <w:rPr>
          <w:del w:id="57" w:author="aparecida.silva.ferreira@escola.pr.gov.br" w:date="2023-05-17T23:58:00Z"/>
          <w:rPrChange w:id="58" w:author="aparecida.silva.ferreira@escola.pr.gov.br" w:date="2023-05-17T23:57:00Z">
            <w:rPr>
              <w:del w:id="59" w:author="aparecida.silva.ferreira@escola.pr.gov.br" w:date="2023-05-17T23:58:00Z"/>
              <w:color w:val="000000"/>
            </w:rPr>
          </w:rPrChange>
        </w:rPr>
        <w:pPrChange w:id="60" w:author="aparecida.silva.ferreira@escola.pr.gov.br" w:date="2023-05-17T23:58:00Z">
          <w:pPr>
            <w:spacing w:line="360" w:lineRule="auto"/>
            <w:ind w:firstLine="0"/>
          </w:pPr>
        </w:pPrChange>
      </w:pPr>
    </w:p>
    <w:p w14:paraId="6D5FD2B8" w14:textId="3FEA553F" w:rsidR="00F630CE" w:rsidRPr="00171B5F" w:rsidDel="00171B5F" w:rsidRDefault="00F630CE" w:rsidP="00171B5F">
      <w:pPr>
        <w:spacing w:line="360" w:lineRule="auto"/>
        <w:ind w:firstLine="720"/>
        <w:rPr>
          <w:del w:id="61" w:author="aparecida.silva.ferreira@escola.pr.gov.br" w:date="2023-05-17T23:58:00Z"/>
          <w:rPrChange w:id="62" w:author="aparecida.silva.ferreira@escola.pr.gov.br" w:date="2023-05-17T23:57:00Z">
            <w:rPr>
              <w:del w:id="63" w:author="aparecida.silva.ferreira@escola.pr.gov.br" w:date="2023-05-17T23:58:00Z"/>
              <w:color w:val="000000"/>
            </w:rPr>
          </w:rPrChange>
        </w:rPr>
        <w:pPrChange w:id="64" w:author="aparecida.silva.ferreira@escola.pr.gov.br" w:date="2023-05-17T23:58:00Z">
          <w:pPr>
            <w:spacing w:line="360" w:lineRule="auto"/>
            <w:ind w:firstLine="0"/>
          </w:pPr>
        </w:pPrChange>
      </w:pPr>
    </w:p>
    <w:p w14:paraId="1023CA18" w14:textId="1BD52416" w:rsidR="00F630CE" w:rsidRPr="00171B5F" w:rsidDel="00171B5F" w:rsidRDefault="00F630CE" w:rsidP="00171B5F">
      <w:pPr>
        <w:spacing w:line="360" w:lineRule="auto"/>
        <w:ind w:firstLine="720"/>
        <w:rPr>
          <w:del w:id="65" w:author="aparecida.silva.ferreira@escola.pr.gov.br" w:date="2023-05-17T23:58:00Z"/>
          <w:rPrChange w:id="66" w:author="aparecida.silva.ferreira@escola.pr.gov.br" w:date="2023-05-17T23:57:00Z">
            <w:rPr>
              <w:del w:id="67" w:author="aparecida.silva.ferreira@escola.pr.gov.br" w:date="2023-05-17T23:58:00Z"/>
              <w:color w:val="000000"/>
            </w:rPr>
          </w:rPrChange>
        </w:rPr>
        <w:pPrChange w:id="68" w:author="aparecida.silva.ferreira@escola.pr.gov.br" w:date="2023-05-17T23:58:00Z">
          <w:pPr>
            <w:spacing w:line="360" w:lineRule="auto"/>
            <w:ind w:firstLine="0"/>
          </w:pPr>
        </w:pPrChange>
      </w:pPr>
    </w:p>
    <w:p w14:paraId="3A6AB33F" w14:textId="77777777" w:rsidR="00171B5F" w:rsidRDefault="00171B5F" w:rsidP="00171B5F">
      <w:pPr>
        <w:spacing w:line="360" w:lineRule="auto"/>
        <w:ind w:firstLine="720"/>
        <w:rPr>
          <w:ins w:id="69" w:author="aparecida.silva.ferreira@escola.pr.gov.br" w:date="2023-05-17T23:58:00Z"/>
        </w:rPr>
        <w:pPrChange w:id="70" w:author="aparecida.silva.ferreira@escola.pr.gov.br" w:date="2023-05-17T23:58:00Z">
          <w:pPr>
            <w:spacing w:line="360" w:lineRule="auto"/>
            <w:ind w:firstLine="0"/>
          </w:pPr>
        </w:pPrChange>
      </w:pPr>
      <w:proofErr w:type="spellEnd"/>
    </w:p>
    <w:p w14:paraId="480CA7E6" w14:textId="3AB7E4F6" w:rsidR="00F630CE" w:rsidRPr="00171B5F" w:rsidRDefault="00000000" w:rsidP="00171B5F">
      <w:pPr>
        <w:spacing w:line="360" w:lineRule="auto"/>
        <w:ind w:firstLine="720"/>
        <w:rPr>
          <w:rPrChange w:id="71" w:author="aparecida.silva.ferreira@escola.pr.gov.br" w:date="2023-05-17T23:57:00Z">
            <w:rPr>
              <w:color w:val="000000"/>
            </w:rPr>
          </w:rPrChange>
        </w:rPr>
        <w:pPrChange w:id="72" w:author="aparecida.silva.ferreira@escola.pr.gov.br" w:date="2023-05-17T23:58:00Z">
          <w:pPr>
            <w:spacing w:line="360" w:lineRule="auto"/>
            <w:ind w:firstLine="0"/>
          </w:pPr>
        </w:pPrChange>
      </w:pPr>
      <w:proofErr w:type="spellStart"/>
      <w:r w:rsidRPr="00171B5F">
        <w:rPr>
          <w:rPrChange w:id="73" w:author="aparecida.silva.ferreira@escola.pr.gov.br" w:date="2023-05-17T23:57:00Z">
            <w:rPr>
              <w:color w:val="000000"/>
            </w:rPr>
          </w:rPrChange>
        </w:rPr>
        <w:t>JavaScript</w:t>
      </w:r>
      <w:proofErr w:type="spellEnd"/>
      <w:r w:rsidRPr="00171B5F">
        <w:rPr>
          <w:rPrChange w:id="74" w:author="aparecida.silva.ferreira@escola.pr.gov.br" w:date="2023-05-17T23:57:00Z">
            <w:rPr>
              <w:color w:val="000000"/>
            </w:rPr>
          </w:rPrChange>
        </w:rPr>
        <w:t xml:space="preserve">: É uma linguagem compilada de alto </w:t>
      </w:r>
      <w:del w:id="75" w:author="aparecida.silva.ferreira@escola.pr.gov.br" w:date="2023-05-17T23:58:00Z">
        <w:r w:rsidRPr="00171B5F" w:rsidDel="00171B5F">
          <w:rPr>
            <w:rPrChange w:id="76" w:author="aparecida.silva.ferreira@escola.pr.gov.br" w:date="2023-05-17T23:57:00Z">
              <w:rPr>
                <w:color w:val="000000"/>
              </w:rPr>
            </w:rPrChange>
          </w:rPr>
          <w:delText>nivel</w:delText>
        </w:r>
      </w:del>
      <w:ins w:id="77" w:author="aparecida.silva.ferreira@escola.pr.gov.br" w:date="2023-05-17T23:58:00Z">
        <w:r w:rsidR="00171B5F" w:rsidRPr="00171B5F">
          <w:t>nível</w:t>
        </w:r>
      </w:ins>
      <w:r w:rsidRPr="00171B5F">
        <w:rPr>
          <w:rPrChange w:id="78" w:author="aparecida.silva.ferreira@escola.pr.gov.br" w:date="2023-05-17T23:57:00Z">
            <w:rPr>
              <w:color w:val="000000"/>
            </w:rPr>
          </w:rPrChange>
        </w:rPr>
        <w:t xml:space="preserve"> muito utilizada em sites front-</w:t>
      </w:r>
      <w:proofErr w:type="spellStart"/>
      <w:r w:rsidRPr="00171B5F">
        <w:rPr>
          <w:rPrChange w:id="79" w:author="aparecida.silva.ferreira@escola.pr.gov.br" w:date="2023-05-17T23:57:00Z">
            <w:rPr>
              <w:color w:val="000000"/>
            </w:rPr>
          </w:rPrChange>
        </w:rPr>
        <w:t>end</w:t>
      </w:r>
      <w:proofErr w:type="spellEnd"/>
      <w:r w:rsidRPr="00171B5F">
        <w:rPr>
          <w:rPrChange w:id="80" w:author="aparecida.silva.ferreira@escola.pr.gov.br" w:date="2023-05-17T23:57:00Z">
            <w:rPr>
              <w:color w:val="000000"/>
            </w:rPr>
          </w:rPrChange>
        </w:rPr>
        <w:t xml:space="preserve"> e no desenvolvimento de jogos. Empresas como </w:t>
      </w:r>
      <w:proofErr w:type="spellStart"/>
      <w:r w:rsidRPr="00171B5F">
        <w:rPr>
          <w:rPrChange w:id="81" w:author="aparecida.silva.ferreira@escola.pr.gov.br" w:date="2023-05-17T23:57:00Z">
            <w:rPr>
              <w:color w:val="000000"/>
            </w:rPr>
          </w:rPrChange>
        </w:rPr>
        <w:t>wordpress</w:t>
      </w:r>
      <w:proofErr w:type="spellEnd"/>
      <w:r w:rsidRPr="00171B5F">
        <w:rPr>
          <w:rPrChange w:id="82" w:author="aparecida.silva.ferreira@escola.pr.gov.br" w:date="2023-05-17T23:57:00Z">
            <w:rPr>
              <w:color w:val="000000"/>
            </w:rPr>
          </w:rPrChange>
        </w:rPr>
        <w:t xml:space="preserve">, </w:t>
      </w:r>
      <w:proofErr w:type="spellStart"/>
      <w:r w:rsidRPr="00171B5F">
        <w:rPr>
          <w:rPrChange w:id="83" w:author="aparecida.silva.ferreira@escola.pr.gov.br" w:date="2023-05-17T23:57:00Z">
            <w:rPr>
              <w:color w:val="000000"/>
            </w:rPr>
          </w:rPrChange>
        </w:rPr>
        <w:t>khan</w:t>
      </w:r>
      <w:proofErr w:type="spellEnd"/>
      <w:r w:rsidRPr="00171B5F">
        <w:rPr>
          <w:rPrChange w:id="84" w:author="aparecida.silva.ferreira@escola.pr.gov.br" w:date="2023-05-17T23:57:00Z">
            <w:rPr>
              <w:color w:val="000000"/>
            </w:rPr>
          </w:rPrChange>
        </w:rPr>
        <w:t xml:space="preserve"> </w:t>
      </w:r>
      <w:proofErr w:type="spellStart"/>
      <w:r w:rsidRPr="00171B5F">
        <w:rPr>
          <w:rPrChange w:id="85" w:author="aparecida.silva.ferreira@escola.pr.gov.br" w:date="2023-05-17T23:57:00Z">
            <w:rPr>
              <w:color w:val="000000"/>
            </w:rPr>
          </w:rPrChange>
        </w:rPr>
        <w:t>Academy</w:t>
      </w:r>
      <w:proofErr w:type="spellEnd"/>
      <w:r w:rsidRPr="00171B5F">
        <w:rPr>
          <w:rPrChange w:id="86" w:author="aparecida.silva.ferreira@escola.pr.gov.br" w:date="2023-05-17T23:57:00Z">
            <w:rPr>
              <w:color w:val="000000"/>
            </w:rPr>
          </w:rPrChange>
        </w:rPr>
        <w:t xml:space="preserve">. </w:t>
      </w:r>
      <w:proofErr w:type="spellStart"/>
      <w:r w:rsidRPr="00171B5F">
        <w:rPr>
          <w:rPrChange w:id="87" w:author="aparecida.silva.ferreira@escola.pr.gov.br" w:date="2023-05-17T23:57:00Z">
            <w:rPr>
              <w:color w:val="000000"/>
            </w:rPr>
          </w:rPrChange>
        </w:rPr>
        <w:t>Linkedin</w:t>
      </w:r>
      <w:proofErr w:type="spellEnd"/>
      <w:r w:rsidRPr="00171B5F">
        <w:rPr>
          <w:rPrChange w:id="88" w:author="aparecida.silva.ferreira@escola.pr.gov.br" w:date="2023-05-17T23:57:00Z">
            <w:rPr>
              <w:color w:val="000000"/>
            </w:rPr>
          </w:rPrChange>
        </w:rPr>
        <w:t xml:space="preserve"> e </w:t>
      </w:r>
      <w:proofErr w:type="spellStart"/>
      <w:r w:rsidRPr="00171B5F">
        <w:rPr>
          <w:rPrChange w:id="89" w:author="aparecida.silva.ferreira@escola.pr.gov.br" w:date="2023-05-17T23:57:00Z">
            <w:rPr>
              <w:color w:val="000000"/>
            </w:rPr>
          </w:rPrChange>
        </w:rPr>
        <w:t>groupon</w:t>
      </w:r>
      <w:proofErr w:type="spellEnd"/>
      <w:r w:rsidRPr="00171B5F">
        <w:rPr>
          <w:rPrChange w:id="90" w:author="aparecida.silva.ferreira@escola.pr.gov.br" w:date="2023-05-17T23:57:00Z">
            <w:rPr>
              <w:color w:val="000000"/>
            </w:rPr>
          </w:rPrChange>
        </w:rPr>
        <w:t xml:space="preserve"> utilizam essa língua em suas plataformas. </w:t>
      </w:r>
      <w:del w:id="91" w:author="aparecida.silva.ferreira@escola.pr.gov.br" w:date="2023-05-17T23:58:00Z">
        <w:r w:rsidRPr="00171B5F" w:rsidDel="00171B5F">
          <w:rPr>
            <w:rPrChange w:id="92" w:author="aparecida.silva.ferreira@escola.pr.gov.br" w:date="2023-05-17T23:57:00Z">
              <w:rPr>
                <w:color w:val="000000"/>
              </w:rPr>
            </w:rPrChange>
          </w:rPr>
          <w:delText>Tambem</w:delText>
        </w:r>
      </w:del>
      <w:ins w:id="93" w:author="aparecida.silva.ferreira@escola.pr.gov.br" w:date="2023-05-17T23:58:00Z">
        <w:r w:rsidR="00171B5F" w:rsidRPr="00171B5F">
          <w:t>Também</w:t>
        </w:r>
      </w:ins>
      <w:r w:rsidRPr="00171B5F">
        <w:rPr>
          <w:rPrChange w:id="94" w:author="aparecida.silva.ferreira@escola.pr.gov.br" w:date="2023-05-17T23:57:00Z">
            <w:rPr>
              <w:color w:val="000000"/>
            </w:rPr>
          </w:rPrChange>
        </w:rPr>
        <w:t xml:space="preserve"> é considerada uma </w:t>
      </w:r>
      <w:del w:id="95" w:author="aparecida.silva.ferreira@escola.pr.gov.br" w:date="2023-05-17T23:58:00Z">
        <w:r w:rsidRPr="00171B5F" w:rsidDel="00171B5F">
          <w:rPr>
            <w:rPrChange w:id="96" w:author="aparecida.silva.ferreira@escola.pr.gov.br" w:date="2023-05-17T23:57:00Z">
              <w:rPr>
                <w:color w:val="000000"/>
              </w:rPr>
            </w:rPrChange>
          </w:rPr>
          <w:delText>otima</w:delText>
        </w:r>
      </w:del>
      <w:ins w:id="97" w:author="aparecida.silva.ferreira@escola.pr.gov.br" w:date="2023-05-17T23:58:00Z">
        <w:r w:rsidR="00171B5F" w:rsidRPr="00171B5F">
          <w:t>ótima</w:t>
        </w:r>
      </w:ins>
      <w:r w:rsidRPr="00171B5F">
        <w:rPr>
          <w:rPrChange w:id="98" w:author="aparecida.silva.ferreira@escola.pr.gov.br" w:date="2023-05-17T23:57:00Z">
            <w:rPr>
              <w:color w:val="000000"/>
            </w:rPr>
          </w:rPrChange>
        </w:rPr>
        <w:t xml:space="preserve"> linguagem para quem </w:t>
      </w:r>
      <w:del w:id="99" w:author="aparecida.silva.ferreira@escola.pr.gov.br" w:date="2023-05-17T23:58:00Z">
        <w:r w:rsidRPr="00171B5F" w:rsidDel="00171B5F">
          <w:rPr>
            <w:rPrChange w:id="100" w:author="aparecida.silva.ferreira@escola.pr.gov.br" w:date="2023-05-17T23:57:00Z">
              <w:rPr>
                <w:color w:val="000000"/>
              </w:rPr>
            </w:rPrChange>
          </w:rPr>
          <w:delText>esta</w:delText>
        </w:r>
      </w:del>
      <w:ins w:id="101" w:author="aparecida.silva.ferreira@escola.pr.gov.br" w:date="2023-05-17T23:58:00Z">
        <w:r w:rsidR="00171B5F" w:rsidRPr="00171B5F">
          <w:t>está</w:t>
        </w:r>
      </w:ins>
      <w:r w:rsidRPr="00171B5F">
        <w:rPr>
          <w:rPrChange w:id="102" w:author="aparecida.silva.ferreira@escola.pr.gov.br" w:date="2023-05-17T23:57:00Z">
            <w:rPr>
              <w:color w:val="000000"/>
            </w:rPr>
          </w:rPrChange>
        </w:rPr>
        <w:t xml:space="preserve"> começando no mundo da programação.</w:t>
      </w:r>
    </w:p>
    <w:p w14:paraId="289210B3" w14:textId="588F2561" w:rsidR="00F630CE" w:rsidRPr="00171B5F" w:rsidDel="00171B5F" w:rsidRDefault="00F630CE" w:rsidP="00171B5F">
      <w:pPr>
        <w:spacing w:line="360" w:lineRule="auto"/>
        <w:ind w:firstLine="0"/>
        <w:rPr>
          <w:del w:id="103" w:author="aparecida.silva.ferreira@escola.pr.gov.br" w:date="2023-05-17T23:58:00Z"/>
          <w:rPrChange w:id="104" w:author="aparecida.silva.ferreira@escola.pr.gov.br" w:date="2023-05-17T23:57:00Z">
            <w:rPr>
              <w:del w:id="105" w:author="aparecida.silva.ferreira@escola.pr.gov.br" w:date="2023-05-17T23:58:00Z"/>
              <w:color w:val="000000"/>
            </w:rPr>
          </w:rPrChange>
        </w:rPr>
      </w:pPr>
    </w:p>
    <w:p w14:paraId="06977D52" w14:textId="77777777" w:rsidR="00F630CE" w:rsidRPr="00171B5F" w:rsidRDefault="00000000" w:rsidP="00171B5F">
      <w:pPr>
        <w:spacing w:line="360" w:lineRule="auto"/>
        <w:ind w:firstLine="720"/>
        <w:pPrChange w:id="106" w:author="aparecida.silva.ferreira@escola.pr.gov.br" w:date="2023-05-17T23:58:00Z">
          <w:pPr>
            <w:spacing w:line="360" w:lineRule="auto"/>
            <w:ind w:firstLine="0"/>
          </w:pPr>
        </w:pPrChange>
      </w:pPr>
      <w:proofErr w:type="spellStart"/>
      <w:r w:rsidRPr="00171B5F">
        <w:rPr>
          <w:rPrChange w:id="107" w:author="aparecida.silva.ferreira@escola.pr.gov.br" w:date="2023-05-17T23:57:00Z">
            <w:rPr>
              <w:color w:val="000000"/>
            </w:rPr>
          </w:rPrChange>
        </w:rPr>
        <w:t>MYSQL:</w:t>
      </w:r>
      <w:r w:rsidRPr="00171B5F">
        <w:rPr>
          <w:rPrChange w:id="108" w:author="aparecida.silva.ferreira@escola.pr.gov.br" w:date="2023-05-17T23:57:00Z">
            <w:rPr>
              <w:color w:val="202124"/>
            </w:rPr>
          </w:rPrChange>
        </w:rPr>
        <w:t>O</w:t>
      </w:r>
      <w:proofErr w:type="spellEnd"/>
      <w:r w:rsidRPr="00171B5F">
        <w:rPr>
          <w:rPrChange w:id="109" w:author="aparecida.silva.ferreira@escola.pr.gov.br" w:date="2023-05-17T23:57:00Z">
            <w:rPr>
              <w:color w:val="202124"/>
            </w:rPr>
          </w:rPrChange>
        </w:rPr>
        <w:t xml:space="preserve"> </w:t>
      </w:r>
      <w:proofErr w:type="gramStart"/>
      <w:r w:rsidRPr="00171B5F">
        <w:rPr>
          <w:rPrChange w:id="110" w:author="aparecida.silva.ferreira@escola.pr.gov.br" w:date="2023-05-17T23:57:00Z">
            <w:rPr>
              <w:color w:val="202124"/>
            </w:rPr>
          </w:rPrChange>
        </w:rPr>
        <w:t>SQL  </w:t>
      </w:r>
      <w:r w:rsidRPr="00171B5F">
        <w:rPr>
          <w:rPrChange w:id="111" w:author="aparecida.silva.ferreira@escola.pr.gov.br" w:date="2023-05-17T23:57:00Z">
            <w:rPr>
              <w:color w:val="040C28"/>
            </w:rPr>
          </w:rPrChange>
        </w:rPr>
        <w:t>é</w:t>
      </w:r>
      <w:proofErr w:type="gramEnd"/>
      <w:r w:rsidRPr="00171B5F">
        <w:rPr>
          <w:rPrChange w:id="112" w:author="aparecida.silva.ferreira@escola.pr.gov.br" w:date="2023-05-17T23:57:00Z">
            <w:rPr>
              <w:color w:val="040C28"/>
            </w:rPr>
          </w:rPrChange>
        </w:rPr>
        <w:t xml:space="preserve"> uma linguagem padrão para manipulação de registros em bancos de dados relacionais</w:t>
      </w:r>
      <w:r w:rsidRPr="00171B5F">
        <w:rPr>
          <w:rPrChange w:id="113" w:author="aparecida.silva.ferreira@escola.pr.gov.br" w:date="2023-05-17T23:57:00Z">
            <w:rPr>
              <w:color w:val="202124"/>
            </w:rPr>
          </w:rPrChange>
        </w:rPr>
        <w:t>. A sigla SQL vem dos termos em inglês “</w:t>
      </w:r>
      <w:proofErr w:type="spellStart"/>
      <w:r w:rsidRPr="00171B5F">
        <w:rPr>
          <w:rPrChange w:id="114" w:author="aparecida.silva.ferreira@escola.pr.gov.br" w:date="2023-05-17T23:57:00Z">
            <w:rPr>
              <w:color w:val="202124"/>
            </w:rPr>
          </w:rPrChange>
        </w:rPr>
        <w:t>Structured</w:t>
      </w:r>
      <w:proofErr w:type="spellEnd"/>
      <w:r w:rsidRPr="00171B5F">
        <w:rPr>
          <w:rPrChange w:id="115" w:author="aparecida.silva.ferreira@escola.pr.gov.br" w:date="2023-05-17T23:57:00Z">
            <w:rPr>
              <w:color w:val="202124"/>
            </w:rPr>
          </w:rPrChange>
        </w:rPr>
        <w:t xml:space="preserve"> Query </w:t>
      </w:r>
      <w:proofErr w:type="spellStart"/>
      <w:r w:rsidRPr="00171B5F">
        <w:rPr>
          <w:rPrChange w:id="116" w:author="aparecida.silva.ferreira@escola.pr.gov.br" w:date="2023-05-17T23:57:00Z">
            <w:rPr>
              <w:color w:val="202124"/>
            </w:rPr>
          </w:rPrChange>
        </w:rPr>
        <w:t>Language</w:t>
      </w:r>
      <w:proofErr w:type="spellEnd"/>
      <w:r w:rsidRPr="00171B5F">
        <w:rPr>
          <w:rPrChange w:id="117" w:author="aparecida.silva.ferreira@escola.pr.gov.br" w:date="2023-05-17T23:57:00Z">
            <w:rPr>
              <w:color w:val="202124"/>
            </w:rPr>
          </w:rPrChange>
        </w:rPr>
        <w:t xml:space="preserve">”, que podem ser traduzidos para o português como “Linguagem de Consulta Estruturada”. </w:t>
      </w:r>
      <w:r w:rsidRPr="00171B5F">
        <w:rPr>
          <w:rPrChange w:id="118" w:author="aparecida.silva.ferreira@escola.pr.gov.br" w:date="2023-05-17T23:57:00Z">
            <w:rPr>
              <w:color w:val="202122"/>
            </w:rPr>
          </w:rPrChange>
        </w:rPr>
        <w:t>A linguagem é um grande padrão de </w:t>
      </w:r>
      <w:r w:rsidRPr="00171B5F">
        <w:fldChar w:fldCharType="begin"/>
      </w:r>
      <w:r w:rsidRPr="00171B5F">
        <w:instrText>HYPERLINK "https://pt.wikipedia.org/wiki/Banco_de_dados" \h</w:instrText>
      </w:r>
      <w:r w:rsidRPr="00171B5F">
        <w:fldChar w:fldCharType="separate"/>
      </w:r>
      <w:r w:rsidRPr="00171B5F">
        <w:rPr>
          <w:rStyle w:val="Hyperlink"/>
          <w:color w:val="auto"/>
          <w:u w:val="none"/>
          <w:rPrChange w:id="119" w:author="aparecida.silva.ferreira@escola.pr.gov.br" w:date="2023-05-17T23:59:00Z">
            <w:rPr>
              <w:rStyle w:val="LinkdaInternet"/>
              <w:color w:val="000000"/>
              <w:u w:val="none"/>
            </w:rPr>
          </w:rPrChange>
        </w:rPr>
        <w:t>banco de dados</w:t>
      </w:r>
      <w:r w:rsidRPr="00171B5F">
        <w:rPr>
          <w:rPrChange w:id="120" w:author="aparecida.silva.ferreira@escola.pr.gov.br" w:date="2023-05-17T23:59:00Z">
            <w:rPr>
              <w:rStyle w:val="LinkdaInternet"/>
              <w:color w:val="000000"/>
              <w:u w:val="none"/>
            </w:rPr>
          </w:rPrChange>
        </w:rPr>
        <w:fldChar w:fldCharType="end"/>
      </w:r>
      <w:r w:rsidRPr="00171B5F">
        <w:rPr>
          <w:rPrChange w:id="121" w:author="aparecida.silva.ferreira@escola.pr.gov.br" w:date="2023-05-17T23:57:00Z">
            <w:rPr>
              <w:color w:val="000000"/>
            </w:rPr>
          </w:rPrChange>
        </w:rPr>
        <w:t>.</w:t>
      </w:r>
      <w:r w:rsidRPr="00171B5F">
        <w:rPr>
          <w:rPrChange w:id="122" w:author="aparecida.silva.ferreira@escola.pr.gov.br" w:date="2023-05-17T23:57:00Z">
            <w:rPr>
              <w:color w:val="202122"/>
            </w:rPr>
          </w:rPrChange>
        </w:rPr>
        <w:t xml:space="preserve"> Isto decorre da sua simplicidade e facilidade de uso. Ela se diferencia de outras linguagens de consulta a banco de dados no sentido em que uma consulta SQL especifica a forma do resultado e não o caminho para chegar a ele. Ela é uma linguagem declarativa em oposição a outras linguagens procedurais. Isto reduz o ciclo de aprendizado daqueles </w:t>
      </w:r>
      <w:r w:rsidRPr="00171B5F">
        <w:rPr>
          <w:rPrChange w:id="123" w:author="aparecida.silva.ferreira@escola.pr.gov.br" w:date="2023-05-17T23:57:00Z">
            <w:rPr>
              <w:color w:val="202122"/>
            </w:rPr>
          </w:rPrChange>
        </w:rPr>
        <w:lastRenderedPageBreak/>
        <w:t>que se iniciam na linguagem.</w:t>
      </w:r>
    </w:p>
    <w:p w14:paraId="7CAF618A" w14:textId="51D59647" w:rsidR="00F630CE" w:rsidRPr="00171B5F" w:rsidDel="00171B5F" w:rsidRDefault="00000000" w:rsidP="00171B5F">
      <w:pPr>
        <w:spacing w:line="360" w:lineRule="auto"/>
        <w:ind w:firstLine="0"/>
        <w:rPr>
          <w:del w:id="124" w:author="aparecida.silva.ferreira@escola.pr.gov.br" w:date="2023-05-17T23:59:00Z"/>
        </w:rPr>
        <w:pPrChange w:id="125" w:author="aparecida.silva.ferreira@escola.pr.gov.br" w:date="2023-05-17T23:57:00Z">
          <w:pPr>
            <w:pStyle w:val="Corpodetexto"/>
            <w:spacing w:line="360" w:lineRule="auto"/>
          </w:pPr>
        </w:pPrChange>
      </w:pPr>
      <w:del w:id="126" w:author="aparecida.silva.ferreira@escola.pr.gov.br" w:date="2023-05-17T23:59:00Z">
        <w:r w:rsidRPr="00171B5F" w:rsidDel="00171B5F">
          <w:br/>
        </w:r>
      </w:del>
    </w:p>
    <w:p w14:paraId="6F3DF885" w14:textId="09F2FBEF" w:rsidR="00F630CE" w:rsidRPr="00171B5F" w:rsidDel="00171B5F" w:rsidRDefault="00F630CE" w:rsidP="00171B5F">
      <w:pPr>
        <w:spacing w:line="360" w:lineRule="auto"/>
        <w:ind w:firstLine="0"/>
        <w:rPr>
          <w:del w:id="127" w:author="aparecida.silva.ferreira@escola.pr.gov.br" w:date="2023-05-17T23:59:00Z"/>
          <w:rPrChange w:id="128" w:author="aparecida.silva.ferreira@escola.pr.gov.br" w:date="2023-05-17T23:57:00Z">
            <w:rPr>
              <w:del w:id="129" w:author="aparecida.silva.ferreira@escola.pr.gov.br" w:date="2023-05-17T23:59:00Z"/>
              <w:color w:val="000000"/>
            </w:rPr>
          </w:rPrChange>
        </w:rPr>
      </w:pPr>
    </w:p>
    <w:p w14:paraId="3773FD3A" w14:textId="4E6FB379" w:rsidR="00F630CE" w:rsidRPr="00171B5F" w:rsidRDefault="00000000" w:rsidP="00171B5F">
      <w:pPr>
        <w:spacing w:line="360" w:lineRule="auto"/>
        <w:ind w:firstLine="720"/>
        <w:rPr>
          <w:rPrChange w:id="130" w:author="aparecida.silva.ferreira@escola.pr.gov.br" w:date="2023-05-17T23:57:00Z">
            <w:rPr>
              <w:color w:val="000000"/>
            </w:rPr>
          </w:rPrChange>
        </w:rPr>
        <w:pPrChange w:id="131" w:author="aparecida.silva.ferreira@escola.pr.gov.br" w:date="2023-05-17T23:59:00Z">
          <w:pPr>
            <w:spacing w:line="360" w:lineRule="auto"/>
            <w:ind w:firstLine="0"/>
          </w:pPr>
        </w:pPrChange>
      </w:pPr>
      <w:r w:rsidRPr="00171B5F">
        <w:rPr>
          <w:rPrChange w:id="132" w:author="aparecida.silva.ferreira@escola.pr.gov.br" w:date="2023-05-17T23:57:00Z">
            <w:rPr>
              <w:color w:val="000000"/>
            </w:rPr>
          </w:rPrChange>
        </w:rPr>
        <w:t xml:space="preserve">PHP: É uma linguagem de uso geral e livre </w:t>
      </w:r>
      <w:del w:id="133" w:author="aparecida.silva.ferreira@escola.pr.gov.br" w:date="2023-05-17T23:59:00Z">
        <w:r w:rsidRPr="00171B5F" w:rsidDel="00171B5F">
          <w:rPr>
            <w:rPrChange w:id="134" w:author="aparecida.silva.ferreira@escola.pr.gov.br" w:date="2023-05-17T23:57:00Z">
              <w:rPr>
                <w:color w:val="000000"/>
              </w:rPr>
            </w:rPrChange>
          </w:rPr>
          <w:delText>distribução</w:delText>
        </w:r>
      </w:del>
      <w:ins w:id="135" w:author="aparecida.silva.ferreira@escola.pr.gov.br" w:date="2023-05-17T23:59:00Z">
        <w:r w:rsidR="00171B5F" w:rsidRPr="00171B5F">
          <w:t>distribuição</w:t>
        </w:r>
      </w:ins>
      <w:r w:rsidRPr="00171B5F">
        <w:rPr>
          <w:rPrChange w:id="136" w:author="aparecida.silva.ferreira@escola.pr.gov.br" w:date="2023-05-17T23:57:00Z">
            <w:rPr>
              <w:color w:val="000000"/>
            </w:rPr>
          </w:rPrChange>
        </w:rPr>
        <w:t xml:space="preserve"> voltada para criação de sistemas web. Como utiliza o </w:t>
      </w:r>
      <w:del w:id="137" w:author="aparecida.silva.ferreira@escola.pr.gov.br" w:date="2023-05-17T23:59:00Z">
        <w:r w:rsidRPr="00171B5F" w:rsidDel="00171B5F">
          <w:rPr>
            <w:rPrChange w:id="138" w:author="aparecida.silva.ferreira@escola.pr.gov.br" w:date="2023-05-17T23:57:00Z">
              <w:rPr>
                <w:color w:val="000000"/>
              </w:rPr>
            </w:rPrChange>
          </w:rPr>
          <w:delText>codigo</w:delText>
        </w:r>
      </w:del>
      <w:ins w:id="139" w:author="aparecida.silva.ferreira@escola.pr.gov.br" w:date="2023-05-17T23:59:00Z">
        <w:r w:rsidR="00171B5F" w:rsidRPr="00171B5F">
          <w:t>código</w:t>
        </w:r>
      </w:ins>
      <w:r w:rsidRPr="00171B5F">
        <w:rPr>
          <w:rPrChange w:id="140" w:author="aparecida.silva.ferreira@escola.pr.gov.br" w:date="2023-05-17T23:57:00Z">
            <w:rPr>
              <w:color w:val="000000"/>
            </w:rPr>
          </w:rPrChange>
        </w:rPr>
        <w:t xml:space="preserve"> aberto, os desenvolvedores conseguem mexer nela e aprimorar suas funcionalidades. Possui funções similares a linguagem C, que </w:t>
      </w:r>
      <w:del w:id="141" w:author="aparecida.silva.ferreira@escola.pr.gov.br" w:date="2023-05-17T23:59:00Z">
        <w:r w:rsidRPr="00171B5F" w:rsidDel="00171B5F">
          <w:rPr>
            <w:rPrChange w:id="142" w:author="aparecida.silva.ferreira@escola.pr.gov.br" w:date="2023-05-17T23:57:00Z">
              <w:rPr>
                <w:color w:val="000000"/>
              </w:rPr>
            </w:rPrChange>
          </w:rPr>
          <w:delText>tambem</w:delText>
        </w:r>
      </w:del>
      <w:ins w:id="143" w:author="aparecida.silva.ferreira@escola.pr.gov.br" w:date="2023-05-17T23:59:00Z">
        <w:r w:rsidR="00171B5F" w:rsidRPr="00171B5F">
          <w:t>também</w:t>
        </w:r>
      </w:ins>
      <w:r w:rsidRPr="00171B5F">
        <w:rPr>
          <w:rPrChange w:id="144" w:author="aparecida.silva.ferreira@escola.pr.gov.br" w:date="2023-05-17T23:57:00Z">
            <w:rPr>
              <w:color w:val="000000"/>
            </w:rPr>
          </w:rPrChange>
        </w:rPr>
        <w:t xml:space="preserve"> pode ser utilizada para extensões na PHP. </w:t>
      </w:r>
      <w:del w:id="145" w:author="aparecida.silva.ferreira@escola.pr.gov.br" w:date="2023-05-17T23:59:00Z">
        <w:r w:rsidRPr="00171B5F" w:rsidDel="00171B5F">
          <w:rPr>
            <w:rPrChange w:id="146" w:author="aparecida.silva.ferreira@escola.pr.gov.br" w:date="2023-05-17T23:57:00Z">
              <w:rPr>
                <w:color w:val="000000"/>
              </w:rPr>
            </w:rPrChange>
          </w:rPr>
          <w:delText>Alem</w:delText>
        </w:r>
      </w:del>
      <w:ins w:id="147" w:author="aparecida.silva.ferreira@escola.pr.gov.br" w:date="2023-05-17T23:59:00Z">
        <w:r w:rsidR="00171B5F" w:rsidRPr="00171B5F">
          <w:t>Além</w:t>
        </w:r>
      </w:ins>
      <w:r w:rsidRPr="00171B5F">
        <w:rPr>
          <w:rPrChange w:id="148" w:author="aparecida.silva.ferreira@escola.pr.gov.br" w:date="2023-05-17T23:57:00Z">
            <w:rPr>
              <w:color w:val="000000"/>
            </w:rPr>
          </w:rPrChange>
        </w:rPr>
        <w:t xml:space="preserve"> disso, pode ser utilizada para o controle de drones.</w:t>
      </w:r>
    </w:p>
    <w:p w14:paraId="77C67E19" w14:textId="785A56F4" w:rsidR="00F630CE" w:rsidRPr="00171B5F" w:rsidDel="00171B5F" w:rsidRDefault="00F630CE" w:rsidP="00171B5F">
      <w:pPr>
        <w:spacing w:line="360" w:lineRule="auto"/>
        <w:ind w:firstLine="0"/>
        <w:rPr>
          <w:del w:id="149" w:author="aparecida.silva.ferreira@escola.pr.gov.br" w:date="2023-05-18T00:00:00Z"/>
          <w:rPrChange w:id="150" w:author="aparecida.silva.ferreira@escola.pr.gov.br" w:date="2023-05-17T23:57:00Z">
            <w:rPr>
              <w:del w:id="151" w:author="aparecida.silva.ferreira@escola.pr.gov.br" w:date="2023-05-18T00:00:00Z"/>
              <w:color w:val="000000"/>
            </w:rPr>
          </w:rPrChange>
        </w:rPr>
      </w:pPr>
    </w:p>
    <w:p w14:paraId="14E071BB" w14:textId="0520138D" w:rsidR="00F630CE" w:rsidRPr="00171B5F" w:rsidRDefault="00000000" w:rsidP="00171B5F">
      <w:pPr>
        <w:spacing w:line="360" w:lineRule="auto"/>
        <w:ind w:firstLine="720"/>
        <w:rPr>
          <w:rPrChange w:id="152" w:author="aparecida.silva.ferreira@escola.pr.gov.br" w:date="2023-05-17T23:57:00Z">
            <w:rPr>
              <w:color w:val="000000"/>
            </w:rPr>
          </w:rPrChange>
        </w:rPr>
        <w:pPrChange w:id="153" w:author="aparecida.silva.ferreira@escola.pr.gov.br" w:date="2023-05-18T00:00:00Z">
          <w:pPr>
            <w:spacing w:line="360" w:lineRule="auto"/>
            <w:ind w:firstLine="0"/>
          </w:pPr>
        </w:pPrChange>
      </w:pPr>
      <w:r w:rsidRPr="00171B5F">
        <w:rPr>
          <w:rPrChange w:id="154" w:author="aparecida.silva.ferreira@escola.pr.gov.br" w:date="2023-05-17T23:57:00Z">
            <w:rPr>
              <w:color w:val="000000"/>
            </w:rPr>
          </w:rPrChange>
        </w:rPr>
        <w:t xml:space="preserve">CSS: o nome e uma abreviação de </w:t>
      </w:r>
      <w:proofErr w:type="spellStart"/>
      <w:r w:rsidRPr="00171B5F">
        <w:rPr>
          <w:rPrChange w:id="155" w:author="aparecida.silva.ferreira@escola.pr.gov.br" w:date="2023-05-17T23:57:00Z">
            <w:rPr>
              <w:color w:val="000000"/>
            </w:rPr>
          </w:rPrChange>
        </w:rPr>
        <w:t>cascading</w:t>
      </w:r>
      <w:proofErr w:type="spellEnd"/>
      <w:r w:rsidRPr="00171B5F">
        <w:rPr>
          <w:rPrChange w:id="156" w:author="aparecida.silva.ferreira@escola.pr.gov.br" w:date="2023-05-17T23:57:00Z">
            <w:rPr>
              <w:color w:val="000000"/>
            </w:rPr>
          </w:rPrChange>
        </w:rPr>
        <w:t xml:space="preserve"> </w:t>
      </w:r>
      <w:proofErr w:type="spellStart"/>
      <w:r w:rsidRPr="00171B5F">
        <w:rPr>
          <w:rPrChange w:id="157" w:author="aparecida.silva.ferreira@escola.pr.gov.br" w:date="2023-05-17T23:57:00Z">
            <w:rPr>
              <w:color w:val="000000"/>
            </w:rPr>
          </w:rPrChange>
        </w:rPr>
        <w:t>style</w:t>
      </w:r>
      <w:proofErr w:type="spellEnd"/>
      <w:r w:rsidRPr="00171B5F">
        <w:rPr>
          <w:rPrChange w:id="158" w:author="aparecida.silva.ferreira@escola.pr.gov.br" w:date="2023-05-17T23:57:00Z">
            <w:rPr>
              <w:color w:val="000000"/>
            </w:rPr>
          </w:rPrChange>
        </w:rPr>
        <w:t xml:space="preserve"> </w:t>
      </w:r>
      <w:proofErr w:type="spellStart"/>
      <w:r w:rsidRPr="00171B5F">
        <w:rPr>
          <w:rPrChange w:id="159" w:author="aparecida.silva.ferreira@escola.pr.gov.br" w:date="2023-05-17T23:57:00Z">
            <w:rPr>
              <w:color w:val="000000"/>
            </w:rPr>
          </w:rPrChange>
        </w:rPr>
        <w:t>cheets</w:t>
      </w:r>
      <w:proofErr w:type="spellEnd"/>
      <w:r w:rsidRPr="00171B5F">
        <w:rPr>
          <w:rPrChange w:id="160" w:author="aparecida.silva.ferreira@escola.pr.gov.br" w:date="2023-05-17T23:57:00Z">
            <w:rPr>
              <w:color w:val="000000"/>
            </w:rPr>
          </w:rPrChange>
        </w:rPr>
        <w:t xml:space="preserve"> (ou folhas de estilos em cascata, em português) e uma linguagem </w:t>
      </w:r>
      <w:del w:id="161" w:author="aparecida.silva.ferreira@escola.pr.gov.br" w:date="2023-05-18T00:00:00Z">
        <w:r w:rsidRPr="00171B5F" w:rsidDel="00171B5F">
          <w:rPr>
            <w:rPrChange w:id="162" w:author="aparecida.silva.ferreira@escola.pr.gov.br" w:date="2023-05-17T23:57:00Z">
              <w:rPr>
                <w:color w:val="000000"/>
              </w:rPr>
            </w:rPrChange>
          </w:rPr>
          <w:delText>estilitica</w:delText>
        </w:r>
      </w:del>
      <w:ins w:id="163" w:author="aparecida.silva.ferreira@escola.pr.gov.br" w:date="2023-05-18T00:00:00Z">
        <w:r w:rsidR="00171B5F" w:rsidRPr="00171B5F">
          <w:t>estilística</w:t>
        </w:r>
      </w:ins>
      <w:r w:rsidRPr="00171B5F">
        <w:rPr>
          <w:rPrChange w:id="164" w:author="aparecida.silva.ferreira@escola.pr.gov.br" w:date="2023-05-17T23:57:00Z">
            <w:rPr>
              <w:color w:val="000000"/>
            </w:rPr>
          </w:rPrChange>
        </w:rPr>
        <w:t xml:space="preserve"> que atua na forma como um documento </w:t>
      </w:r>
      <w:ins w:id="165" w:author="aparecida.silva.ferreira@escola.pr.gov.br" w:date="2023-05-18T00:01:00Z">
        <w:r w:rsidR="00171B5F">
          <w:t>d</w:t>
        </w:r>
      </w:ins>
      <w:r w:rsidRPr="00171B5F">
        <w:rPr>
          <w:rPrChange w:id="166" w:author="aparecida.silva.ferreira@escola.pr.gov.br" w:date="2023-05-17T23:57:00Z">
            <w:rPr>
              <w:color w:val="000000"/>
            </w:rPr>
          </w:rPrChange>
        </w:rPr>
        <w:t>e</w:t>
      </w:r>
      <w:ins w:id="167" w:author="aparecida.silva.ferreira@escola.pr.gov.br" w:date="2023-05-18T00:01:00Z">
        <w:r w:rsidR="00171B5F">
          <w:t>s</w:t>
        </w:r>
      </w:ins>
      <w:r w:rsidRPr="00171B5F">
        <w:rPr>
          <w:rPrChange w:id="168" w:author="aparecida.silva.ferreira@escola.pr.gov.br" w:date="2023-05-17T23:57:00Z">
            <w:rPr>
              <w:color w:val="000000"/>
            </w:rPr>
          </w:rPrChange>
        </w:rPr>
        <w:t xml:space="preserve">crito em HTML ou em XML e apresentado visualmente. E uma das principais linguagens </w:t>
      </w:r>
      <w:proofErr w:type="gramStart"/>
      <w:r w:rsidRPr="00171B5F">
        <w:rPr>
          <w:rPrChange w:id="169" w:author="aparecida.silva.ferreira@escola.pr.gov.br" w:date="2023-05-17T23:57:00Z">
            <w:rPr>
              <w:color w:val="000000"/>
            </w:rPr>
          </w:rPrChange>
        </w:rPr>
        <w:t>da open</w:t>
      </w:r>
      <w:proofErr w:type="gramEnd"/>
      <w:r w:rsidRPr="00171B5F">
        <w:rPr>
          <w:rPrChange w:id="170" w:author="aparecida.silva.ferreira@escola.pr.gov.br" w:date="2023-05-17T23:57:00Z">
            <w:rPr>
              <w:color w:val="000000"/>
            </w:rPr>
          </w:rPrChange>
        </w:rPr>
        <w:t xml:space="preserve"> web auxiliando na estilização e organização de </w:t>
      </w:r>
      <w:del w:id="171" w:author="aparecida.silva.ferreira@escola.pr.gov.br" w:date="2023-05-18T00:00:00Z">
        <w:r w:rsidRPr="00171B5F" w:rsidDel="00171B5F">
          <w:rPr>
            <w:rPrChange w:id="172" w:author="aparecida.silva.ferreira@escola.pr.gov.br" w:date="2023-05-17T23:57:00Z">
              <w:rPr>
                <w:color w:val="000000"/>
              </w:rPr>
            </w:rPrChange>
          </w:rPr>
          <w:delText>paginas</w:delText>
        </w:r>
      </w:del>
      <w:ins w:id="173" w:author="aparecida.silva.ferreira@escola.pr.gov.br" w:date="2023-05-18T00:00:00Z">
        <w:r w:rsidR="00171B5F" w:rsidRPr="00171B5F">
          <w:t>páginas</w:t>
        </w:r>
      </w:ins>
      <w:r w:rsidRPr="00171B5F">
        <w:rPr>
          <w:rPrChange w:id="174" w:author="aparecida.silva.ferreira@escola.pr.gov.br" w:date="2023-05-17T23:57:00Z">
            <w:rPr>
              <w:color w:val="000000"/>
            </w:rPr>
          </w:rPrChange>
        </w:rPr>
        <w:t xml:space="preserve"> web.</w:t>
      </w:r>
    </w:p>
    <w:p w14:paraId="0177D519" w14:textId="295CAACD" w:rsidR="00F630CE" w:rsidRPr="00171B5F" w:rsidDel="00171B5F" w:rsidRDefault="00F630CE" w:rsidP="00171B5F">
      <w:pPr>
        <w:spacing w:line="360" w:lineRule="auto"/>
        <w:ind w:firstLine="0"/>
        <w:rPr>
          <w:del w:id="175" w:author="aparecida.silva.ferreira@escola.pr.gov.br" w:date="2023-05-18T00:00:00Z"/>
          <w:rPrChange w:id="176" w:author="aparecida.silva.ferreira@escola.pr.gov.br" w:date="2023-05-17T23:57:00Z">
            <w:rPr>
              <w:del w:id="177" w:author="aparecida.silva.ferreira@escola.pr.gov.br" w:date="2023-05-18T00:00:00Z"/>
              <w:color w:val="000000"/>
            </w:rPr>
          </w:rPrChange>
        </w:rPr>
      </w:pPr>
    </w:p>
    <w:p w14:paraId="6D36E277" w14:textId="77777777" w:rsidR="00F630CE" w:rsidRPr="00171B5F" w:rsidRDefault="00000000" w:rsidP="00171B5F">
      <w:pPr>
        <w:spacing w:line="360" w:lineRule="auto"/>
        <w:ind w:firstLine="720"/>
        <w:pPrChange w:id="178" w:author="aparecida.silva.ferreira@escola.pr.gov.br" w:date="2023-05-18T00:00:00Z">
          <w:pPr>
            <w:spacing w:line="360" w:lineRule="auto"/>
            <w:ind w:firstLine="0"/>
          </w:pPr>
        </w:pPrChange>
      </w:pPr>
      <w:proofErr w:type="spellStart"/>
      <w:r w:rsidRPr="00171B5F">
        <w:rPr>
          <w:rPrChange w:id="179" w:author="aparecida.silva.ferreira@escola.pr.gov.br" w:date="2023-05-17T23:57:00Z">
            <w:rPr>
              <w:color w:val="000000"/>
            </w:rPr>
          </w:rPrChange>
        </w:rPr>
        <w:t>HTML:</w:t>
      </w:r>
      <w:r w:rsidRPr="00171B5F">
        <w:rPr>
          <w:rPrChange w:id="180" w:author="aparecida.silva.ferreira@escola.pr.gov.br" w:date="2023-05-17T23:57:00Z">
            <w:rPr>
              <w:color w:val="202124"/>
            </w:rPr>
          </w:rPrChange>
        </w:rPr>
        <w:t>O</w:t>
      </w:r>
      <w:proofErr w:type="spellEnd"/>
      <w:r w:rsidRPr="00171B5F">
        <w:rPr>
          <w:rPrChange w:id="181" w:author="aparecida.silva.ferreira@escola.pr.gov.br" w:date="2023-05-17T23:57:00Z">
            <w:rPr>
              <w:color w:val="202124"/>
            </w:rPr>
          </w:rPrChange>
        </w:rPr>
        <w:t xml:space="preserve"> HTML </w:t>
      </w:r>
      <w:r w:rsidRPr="00171B5F">
        <w:rPr>
          <w:rPrChange w:id="182" w:author="aparecida.silva.ferreira@escola.pr.gov.br" w:date="2023-05-17T23:57:00Z">
            <w:rPr>
              <w:color w:val="040C28"/>
            </w:rPr>
          </w:rPrChange>
        </w:rPr>
        <w:t>é a principal linguagem de programação encontrada na internet</w:t>
      </w:r>
      <w:r w:rsidRPr="00171B5F">
        <w:rPr>
          <w:rPrChange w:id="183" w:author="aparecida.silva.ferreira@escola.pr.gov.br" w:date="2023-05-17T23:57:00Z">
            <w:rPr>
              <w:color w:val="202124"/>
            </w:rPr>
          </w:rPrChange>
        </w:rPr>
        <w:t>. Cada página HTML tem uma série de elementos que cria a estrutura dos conteúdos de uma página ou de um aplicativo. O HTML é uma linguagem amigável para iniciantes, que possui bastante suporte e é principalmente usada para páginas estáticas.</w:t>
      </w:r>
    </w:p>
    <w:p w14:paraId="6D9AECE2" w14:textId="77777777" w:rsidR="00F630CE" w:rsidRPr="00171B5F" w:rsidRDefault="00F630CE" w:rsidP="00171B5F">
      <w:pPr>
        <w:spacing w:line="360" w:lineRule="auto"/>
        <w:ind w:left="709" w:firstLine="0"/>
        <w:rPr>
          <w:rPrChange w:id="184" w:author="aparecida.silva.ferreira@escola.pr.gov.br" w:date="2023-05-17T23:57:00Z">
            <w:rPr>
              <w:color w:val="000000"/>
            </w:rPr>
          </w:rPrChange>
        </w:rPr>
        <w:pPrChange w:id="185" w:author="aparecida.silva.ferreira@escola.pr.gov.br" w:date="2023-05-17T23:57:00Z">
          <w:pPr>
            <w:spacing w:line="360" w:lineRule="auto"/>
            <w:ind w:firstLine="0"/>
          </w:pPr>
        </w:pPrChange>
      </w:pPr>
    </w:p>
    <w:p w14:paraId="6B7E9701" w14:textId="77777777" w:rsidR="00F630CE" w:rsidRDefault="00000000">
      <w:pPr>
        <w:pStyle w:val="Ttulo1"/>
        <w:spacing w:line="360" w:lineRule="auto"/>
        <w:rPr>
          <w:sz w:val="38"/>
          <w:szCs w:val="38"/>
        </w:rPr>
      </w:pPr>
      <w:bookmarkStart w:id="18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186"/>
    </w:p>
    <w:p w14:paraId="7273F9C5" w14:textId="77777777" w:rsidR="00F630CE" w:rsidRDefault="00F630CE">
      <w:pPr>
        <w:ind w:firstLine="0"/>
        <w:rPr>
          <w:b/>
          <w:color w:val="FF0000"/>
        </w:rPr>
      </w:pPr>
    </w:p>
    <w:p w14:paraId="6641F6DF" w14:textId="77777777" w:rsidR="00F630CE" w:rsidRDefault="00F630CE">
      <w:pPr>
        <w:ind w:firstLine="0"/>
        <w:rPr>
          <w:b/>
          <w:color w:val="FF0000"/>
        </w:rPr>
      </w:pPr>
    </w:p>
    <w:p w14:paraId="0BA8B00B" w14:textId="77777777" w:rsidR="00F630CE" w:rsidRDefault="00000000">
      <w:pPr>
        <w:pStyle w:val="Ttulo2"/>
        <w:spacing w:before="0" w:after="0"/>
      </w:pPr>
      <w:bookmarkStart w:id="187" w:name="_Toc119164368"/>
      <w:r>
        <w:t>5.1 Requisitos</w:t>
      </w:r>
      <w:bookmarkEnd w:id="187"/>
      <w:r>
        <w:t xml:space="preserve"> </w:t>
      </w:r>
    </w:p>
    <w:p w14:paraId="6176401B" w14:textId="77777777" w:rsidR="00F630CE" w:rsidRDefault="00000000">
      <w:pPr>
        <w:tabs>
          <w:tab w:val="left" w:pos="0"/>
        </w:tabs>
        <w:spacing w:line="360" w:lineRule="auto"/>
        <w:ind w:firstLine="0"/>
      </w:pPr>
      <w:r>
        <w:tab/>
      </w:r>
    </w:p>
    <w:p w14:paraId="108628CC" w14:textId="77777777" w:rsidR="00F630CE" w:rsidRDefault="00F630CE">
      <w:pPr>
        <w:tabs>
          <w:tab w:val="left" w:pos="0"/>
        </w:tabs>
        <w:spacing w:line="360" w:lineRule="auto"/>
        <w:ind w:firstLine="0"/>
      </w:pPr>
    </w:p>
    <w:p w14:paraId="05D7DD8C" w14:textId="77777777" w:rsidR="00F630CE" w:rsidRDefault="00000000">
      <w:pPr>
        <w:pStyle w:val="Ttulo2"/>
        <w:spacing w:before="0" w:after="0"/>
      </w:pPr>
      <w:bookmarkStart w:id="188" w:name="_Toc119164369"/>
      <w:r>
        <w:t>5.1.1 Requisitos funcionais</w:t>
      </w:r>
      <w:bookmarkEnd w:id="188"/>
    </w:p>
    <w:p w14:paraId="455B099E" w14:textId="77777777" w:rsidR="00F630CE" w:rsidRDefault="00000000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508CD05C" w14:textId="77777777" w:rsidR="00F630CE" w:rsidRDefault="00000000">
      <w:pPr>
        <w:pStyle w:val="Ttulo3"/>
        <w:spacing w:before="0" w:after="0" w:line="360" w:lineRule="auto"/>
        <w:rPr>
          <w:b/>
        </w:rPr>
      </w:pPr>
      <w:bookmarkStart w:id="189" w:name="_Toc119164370"/>
      <w:r>
        <w:rPr>
          <w:b/>
        </w:rPr>
        <w:t>5.1.2 Requisitos não funcionais</w:t>
      </w:r>
      <w:bookmarkEnd w:id="189"/>
      <w:r>
        <w:rPr>
          <w:b/>
        </w:rPr>
        <w:t xml:space="preserve"> </w:t>
      </w:r>
    </w:p>
    <w:p w14:paraId="45222AB8" w14:textId="77777777" w:rsidR="00F630CE" w:rsidRDefault="00000000">
      <w:pPr>
        <w:tabs>
          <w:tab w:val="left" w:pos="0"/>
        </w:tabs>
        <w:spacing w:line="360" w:lineRule="auto"/>
        <w:ind w:firstLine="0"/>
      </w:pPr>
      <w:r>
        <w:tab/>
      </w:r>
    </w:p>
    <w:p w14:paraId="4ACDB1C1" w14:textId="77777777" w:rsidR="00F630CE" w:rsidRDefault="00F630CE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50291BF1" w14:textId="77777777" w:rsidR="00F630CE" w:rsidRDefault="00F630CE">
      <w:pPr>
        <w:spacing w:line="360" w:lineRule="auto"/>
        <w:ind w:firstLine="0"/>
        <w:rPr>
          <w:bCs/>
        </w:rPr>
      </w:pPr>
    </w:p>
    <w:p w14:paraId="5421DCCB" w14:textId="77777777" w:rsidR="00F630CE" w:rsidRDefault="00000000">
      <w:pP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 w14:paraId="32203555" w14:textId="77777777" w:rsidR="00F630CE" w:rsidRDefault="00F630CE">
      <w:pPr>
        <w:spacing w:line="360" w:lineRule="auto"/>
        <w:ind w:firstLine="0"/>
        <w:rPr>
          <w:bCs/>
        </w:rPr>
      </w:pPr>
    </w:p>
    <w:p w14:paraId="18AAD2B3" w14:textId="77777777" w:rsidR="00F630CE" w:rsidRDefault="00F630CE">
      <w:pPr>
        <w:spacing w:line="360" w:lineRule="auto"/>
        <w:ind w:firstLine="0"/>
        <w:rPr>
          <w:color w:val="000000"/>
          <w:sz w:val="22"/>
          <w:szCs w:val="22"/>
        </w:rPr>
      </w:pPr>
    </w:p>
    <w:p w14:paraId="6C61E82E" w14:textId="77777777" w:rsidR="00F630CE" w:rsidRDefault="00F630CE">
      <w:pPr>
        <w:spacing w:line="360" w:lineRule="auto"/>
        <w:ind w:firstLine="0"/>
        <w:rPr>
          <w:color w:val="000000"/>
          <w:sz w:val="22"/>
          <w:szCs w:val="22"/>
        </w:rPr>
      </w:pPr>
    </w:p>
    <w:p w14:paraId="03150DAC" w14:textId="77777777" w:rsidR="00F630CE" w:rsidRDefault="00F630CE">
      <w:pPr>
        <w:spacing w:line="360" w:lineRule="auto"/>
        <w:ind w:firstLine="0"/>
        <w:rPr>
          <w:color w:val="000000"/>
          <w:sz w:val="22"/>
          <w:szCs w:val="22"/>
        </w:rPr>
      </w:pPr>
    </w:p>
    <w:p w14:paraId="59BA34C2" w14:textId="77777777" w:rsidR="00F630CE" w:rsidRDefault="00F630CE">
      <w:pPr>
        <w:spacing w:line="360" w:lineRule="auto"/>
        <w:ind w:firstLine="0"/>
        <w:rPr>
          <w:color w:val="000000"/>
          <w:sz w:val="22"/>
          <w:szCs w:val="22"/>
        </w:rPr>
      </w:pPr>
    </w:p>
    <w:p w14:paraId="5786D5F0" w14:textId="77777777" w:rsidR="00F630CE" w:rsidRDefault="00F630CE">
      <w:pPr>
        <w:spacing w:line="360" w:lineRule="auto"/>
        <w:ind w:firstLine="0"/>
        <w:rPr>
          <w:color w:val="000000"/>
          <w:sz w:val="22"/>
          <w:szCs w:val="22"/>
        </w:rPr>
      </w:pPr>
    </w:p>
    <w:p w14:paraId="6ACA3266" w14:textId="77777777" w:rsidR="00F630CE" w:rsidRDefault="00F630CE">
      <w:pPr>
        <w:spacing w:line="360" w:lineRule="auto"/>
        <w:ind w:firstLine="0"/>
        <w:rPr>
          <w:color w:val="000000"/>
          <w:sz w:val="22"/>
          <w:szCs w:val="22"/>
        </w:rPr>
      </w:pPr>
    </w:p>
    <w:p w14:paraId="69FC6791" w14:textId="77777777" w:rsidR="00F630CE" w:rsidRDefault="00F630CE">
      <w:pPr>
        <w:spacing w:line="360" w:lineRule="auto"/>
        <w:ind w:firstLine="0"/>
        <w:rPr>
          <w:color w:val="000000"/>
          <w:sz w:val="22"/>
          <w:szCs w:val="22"/>
        </w:rPr>
      </w:pPr>
    </w:p>
    <w:p w14:paraId="131E10E7" w14:textId="77777777" w:rsidR="00F630CE" w:rsidRDefault="00000000">
      <w:pPr>
        <w:pStyle w:val="Ttulo2"/>
        <w:numPr>
          <w:ilvl w:val="1"/>
          <w:numId w:val="2"/>
        </w:numPr>
        <w:spacing w:before="0" w:after="0"/>
      </w:pPr>
      <w:r>
        <w:t xml:space="preserve"> </w:t>
      </w:r>
      <w:bookmarkStart w:id="190" w:name="_Toc119164371"/>
      <w:r>
        <w:t>Diagrama de Contexto</w:t>
      </w:r>
      <w:bookmarkEnd w:id="190"/>
    </w:p>
    <w:p w14:paraId="037B1EA0" w14:textId="77777777" w:rsidR="00F630CE" w:rsidRDefault="00F630CE">
      <w:pPr>
        <w:spacing w:line="360" w:lineRule="auto"/>
        <w:rPr>
          <w:color w:val="000000"/>
        </w:rPr>
      </w:pPr>
    </w:p>
    <w:p w14:paraId="25529626" w14:textId="77777777" w:rsidR="00F630CE" w:rsidRDefault="00F630CE">
      <w:pPr>
        <w:spacing w:line="360" w:lineRule="auto"/>
        <w:ind w:firstLine="141"/>
        <w:rPr>
          <w:color w:val="000000"/>
        </w:rPr>
      </w:pPr>
    </w:p>
    <w:p w14:paraId="6C570838" w14:textId="77777777" w:rsidR="00F630CE" w:rsidRDefault="0000000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61E33312" w14:textId="77777777" w:rsidR="00F630CE" w:rsidRDefault="00F630CE"/>
    <w:p w14:paraId="642B1493" w14:textId="77777777" w:rsidR="00F630CE" w:rsidRDefault="00F630CE">
      <w:pPr>
        <w:ind w:firstLine="0"/>
      </w:pPr>
    </w:p>
    <w:p w14:paraId="63C13FD7" w14:textId="77777777" w:rsidR="00F630CE" w:rsidRDefault="00F630CE">
      <w:pPr>
        <w:ind w:firstLine="0"/>
      </w:pPr>
    </w:p>
    <w:p w14:paraId="07BAFF4A" w14:textId="77777777" w:rsidR="00F630CE" w:rsidRDefault="00000000">
      <w:pPr>
        <w:pStyle w:val="Ttulo2"/>
        <w:numPr>
          <w:ilvl w:val="1"/>
          <w:numId w:val="2"/>
        </w:numPr>
      </w:pPr>
      <w:bookmarkStart w:id="191" w:name="_Toc119164372"/>
      <w:r>
        <w:t>Diagrama de Fluxo de dados</w:t>
      </w:r>
      <w:bookmarkEnd w:id="191"/>
    </w:p>
    <w:p w14:paraId="2BE067BE" w14:textId="77777777" w:rsidR="00F630CE" w:rsidRDefault="00F630CE">
      <w:pPr>
        <w:ind w:firstLine="0"/>
      </w:pPr>
    </w:p>
    <w:p w14:paraId="5AF89DCB" w14:textId="77777777" w:rsidR="00F630CE" w:rsidRDefault="00000000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0ECA5050" w14:textId="77777777" w:rsidR="00F630CE" w:rsidRDefault="00F630CE">
      <w:pPr>
        <w:rPr>
          <w:b/>
          <w:sz w:val="20"/>
          <w:szCs w:val="20"/>
        </w:rPr>
      </w:pPr>
    </w:p>
    <w:p w14:paraId="0277BF32" w14:textId="77777777" w:rsidR="00F630CE" w:rsidRDefault="00F630CE">
      <w:pPr>
        <w:rPr>
          <w:b/>
          <w:sz w:val="20"/>
          <w:szCs w:val="20"/>
        </w:rPr>
      </w:pPr>
    </w:p>
    <w:p w14:paraId="46EE8222" w14:textId="77777777" w:rsidR="00F630CE" w:rsidRDefault="00F630CE">
      <w:pPr>
        <w:rPr>
          <w:b/>
          <w:sz w:val="20"/>
          <w:szCs w:val="20"/>
        </w:rPr>
      </w:pPr>
    </w:p>
    <w:p w14:paraId="47032932" w14:textId="77777777" w:rsidR="00F630CE" w:rsidRDefault="00F630CE">
      <w:pPr>
        <w:rPr>
          <w:b/>
          <w:sz w:val="20"/>
          <w:szCs w:val="20"/>
        </w:rPr>
      </w:pPr>
    </w:p>
    <w:p w14:paraId="5F5041A6" w14:textId="77777777" w:rsidR="00F630CE" w:rsidRDefault="00F630CE">
      <w:pPr>
        <w:rPr>
          <w:b/>
          <w:sz w:val="20"/>
          <w:szCs w:val="20"/>
        </w:rPr>
      </w:pPr>
    </w:p>
    <w:p w14:paraId="24F35905" w14:textId="77777777" w:rsidR="00F630CE" w:rsidRDefault="00F630CE">
      <w:pPr>
        <w:rPr>
          <w:b/>
          <w:sz w:val="20"/>
          <w:szCs w:val="20"/>
        </w:rPr>
      </w:pPr>
    </w:p>
    <w:p w14:paraId="26AAD4E2" w14:textId="77777777" w:rsidR="00F630CE" w:rsidRDefault="00F630CE">
      <w:pPr>
        <w:rPr>
          <w:b/>
          <w:sz w:val="20"/>
          <w:szCs w:val="20"/>
        </w:rPr>
      </w:pPr>
    </w:p>
    <w:p w14:paraId="02B5A132" w14:textId="77777777" w:rsidR="00F630CE" w:rsidRDefault="00F630CE">
      <w:pPr>
        <w:rPr>
          <w:b/>
          <w:sz w:val="20"/>
          <w:szCs w:val="20"/>
        </w:rPr>
      </w:pPr>
    </w:p>
    <w:p w14:paraId="0CF5AC65" w14:textId="77777777" w:rsidR="00F630CE" w:rsidRDefault="00F630CE">
      <w:pPr>
        <w:rPr>
          <w:b/>
          <w:sz w:val="20"/>
          <w:szCs w:val="20"/>
        </w:rPr>
      </w:pPr>
    </w:p>
    <w:p w14:paraId="47E35F22" w14:textId="77777777" w:rsidR="00F630CE" w:rsidRDefault="00000000">
      <w:pPr>
        <w:pStyle w:val="Ttulo2"/>
        <w:numPr>
          <w:ilvl w:val="1"/>
          <w:numId w:val="2"/>
        </w:numPr>
        <w:ind w:left="578" w:hanging="578"/>
      </w:pPr>
      <w:bookmarkStart w:id="192" w:name="_Toc119164373"/>
      <w:r>
        <w:t>Diagrama de Entidade e relacionamento</w:t>
      </w:r>
      <w:bookmarkEnd w:id="192"/>
    </w:p>
    <w:p w14:paraId="78C56DE9" w14:textId="77777777" w:rsidR="00F630CE" w:rsidRDefault="00F630CE">
      <w:pPr>
        <w:ind w:firstLine="0"/>
      </w:pPr>
    </w:p>
    <w:p w14:paraId="49167B01" w14:textId="77777777" w:rsidR="00F630CE" w:rsidRDefault="00000000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7E79BCD6" w14:textId="77777777" w:rsidR="00F630CE" w:rsidRDefault="00F630CE">
      <w:pPr>
        <w:tabs>
          <w:tab w:val="left" w:pos="0"/>
        </w:tabs>
        <w:ind w:firstLine="0"/>
      </w:pPr>
    </w:p>
    <w:p w14:paraId="1F4E5807" w14:textId="77777777" w:rsidR="00F630CE" w:rsidRDefault="00F630CE">
      <w:pPr>
        <w:tabs>
          <w:tab w:val="left" w:pos="0"/>
        </w:tabs>
        <w:ind w:firstLine="0"/>
      </w:pPr>
    </w:p>
    <w:p w14:paraId="1B93C8CE" w14:textId="77777777" w:rsidR="00F630CE" w:rsidRDefault="00F630CE">
      <w:pPr>
        <w:tabs>
          <w:tab w:val="left" w:pos="0"/>
        </w:tabs>
        <w:ind w:firstLine="0"/>
      </w:pPr>
    </w:p>
    <w:p w14:paraId="0F8B4C86" w14:textId="77777777" w:rsidR="00F630CE" w:rsidRDefault="00000000">
      <w:pPr>
        <w:pStyle w:val="Ttulo2"/>
        <w:numPr>
          <w:ilvl w:val="1"/>
          <w:numId w:val="2"/>
        </w:numPr>
        <w:ind w:left="578" w:hanging="578"/>
      </w:pPr>
      <w:bookmarkStart w:id="193" w:name="_Toc119164374"/>
      <w:r>
        <w:t>Dicionário de Dados</w:t>
      </w:r>
      <w:bookmarkEnd w:id="193"/>
    </w:p>
    <w:p w14:paraId="6E03614E" w14:textId="77777777" w:rsidR="00F630CE" w:rsidRDefault="00F630CE">
      <w:pPr>
        <w:tabs>
          <w:tab w:val="left" w:pos="0"/>
        </w:tabs>
        <w:spacing w:before="240" w:line="360" w:lineRule="auto"/>
        <w:ind w:firstLine="0"/>
      </w:pPr>
    </w:p>
    <w:p w14:paraId="12B8E91F" w14:textId="77777777" w:rsidR="00F630CE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5AD4006F" w14:textId="77777777" w:rsidR="00F630CE" w:rsidRDefault="00F630CE">
      <w:pPr>
        <w:ind w:firstLine="0"/>
      </w:pPr>
    </w:p>
    <w:p w14:paraId="122188AE" w14:textId="77777777" w:rsidR="00F630CE" w:rsidRDefault="00F630CE">
      <w:pPr>
        <w:ind w:firstLine="0"/>
      </w:pPr>
    </w:p>
    <w:p w14:paraId="2B853355" w14:textId="77777777" w:rsidR="00F630CE" w:rsidRDefault="00F630CE">
      <w:pPr>
        <w:ind w:firstLine="0"/>
      </w:pPr>
    </w:p>
    <w:p w14:paraId="300F1F98" w14:textId="77777777" w:rsidR="00F630CE" w:rsidRDefault="00F630CE">
      <w:pPr>
        <w:ind w:firstLine="0"/>
      </w:pPr>
    </w:p>
    <w:p w14:paraId="4F3BCA48" w14:textId="77777777" w:rsidR="00F630CE" w:rsidRDefault="00F630CE">
      <w:pPr>
        <w:ind w:firstLine="0"/>
      </w:pPr>
    </w:p>
    <w:p w14:paraId="43CC119C" w14:textId="77777777" w:rsidR="00F630CE" w:rsidRDefault="00F630CE">
      <w:pPr>
        <w:ind w:firstLine="0"/>
      </w:pPr>
    </w:p>
    <w:p w14:paraId="06CC6544" w14:textId="77777777" w:rsidR="00F630CE" w:rsidRDefault="00F630CE">
      <w:pPr>
        <w:ind w:firstLine="0"/>
      </w:pPr>
    </w:p>
    <w:p w14:paraId="6A55A224" w14:textId="77777777" w:rsidR="00F630CE" w:rsidRDefault="00000000">
      <w:pPr>
        <w:pStyle w:val="Ttulo2"/>
        <w:numPr>
          <w:ilvl w:val="1"/>
          <w:numId w:val="3"/>
        </w:numPr>
      </w:pPr>
      <w:bookmarkStart w:id="194" w:name="_Toc119164375"/>
      <w:r>
        <w:lastRenderedPageBreak/>
        <w:t>Diagrama de Caso de Uso</w:t>
      </w:r>
      <w:bookmarkEnd w:id="194"/>
    </w:p>
    <w:p w14:paraId="723A2102" w14:textId="77777777" w:rsidR="00F630CE" w:rsidRDefault="00000000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95" w:name="_heading=h.44sinio"/>
      <w:bookmarkEnd w:id="195"/>
      <w:r>
        <w:rPr>
          <w:b/>
          <w:sz w:val="20"/>
          <w:szCs w:val="20"/>
        </w:rPr>
        <w:t>Fonte: O autor, 2022</w:t>
      </w:r>
    </w:p>
    <w:p w14:paraId="3B113314" w14:textId="77777777" w:rsidR="00F630CE" w:rsidRDefault="00F630CE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1DE148BB" w14:textId="77777777" w:rsidR="00F630CE" w:rsidRDefault="00F630CE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66AFE5D4" w14:textId="77777777" w:rsidR="00F630CE" w:rsidRDefault="00F630CE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0510E331" w14:textId="77777777" w:rsidR="00F630CE" w:rsidRDefault="00000000">
      <w:pPr>
        <w:tabs>
          <w:tab w:val="left" w:pos="-5"/>
        </w:tabs>
        <w:ind w:left="720" w:hanging="861"/>
      </w:pPr>
      <w:r>
        <w:t>DIAGRAMA 02</w:t>
      </w:r>
    </w:p>
    <w:p w14:paraId="73E874DD" w14:textId="77777777" w:rsidR="00F630CE" w:rsidRDefault="00F630CE">
      <w:pPr>
        <w:tabs>
          <w:tab w:val="left" w:pos="709"/>
        </w:tabs>
        <w:ind w:firstLine="0"/>
      </w:pPr>
    </w:p>
    <w:p w14:paraId="37D8269D" w14:textId="77777777" w:rsidR="00F630CE" w:rsidRDefault="00000000">
      <w:r>
        <w:rPr>
          <w:b/>
          <w:sz w:val="20"/>
          <w:szCs w:val="20"/>
        </w:rPr>
        <w:t>Fonte: O autor, 2022</w:t>
      </w:r>
    </w:p>
    <w:p w14:paraId="7A4E3743" w14:textId="77777777" w:rsidR="00F630CE" w:rsidRDefault="00000000">
      <w:pPr>
        <w:pStyle w:val="Ttulo3"/>
        <w:numPr>
          <w:ilvl w:val="2"/>
          <w:numId w:val="3"/>
        </w:numPr>
      </w:pPr>
      <w:bookmarkStart w:id="196" w:name="_Toc119164376"/>
      <w:r>
        <w:t>Cadastrar</w:t>
      </w:r>
      <w:bookmarkEnd w:id="196"/>
    </w:p>
    <w:p w14:paraId="25AB0A90" w14:textId="77777777" w:rsidR="00F630CE" w:rsidRDefault="00F630CE">
      <w:pPr>
        <w:ind w:firstLine="0"/>
        <w:rPr>
          <w:b/>
        </w:rPr>
      </w:pPr>
    </w:p>
    <w:p w14:paraId="2DC10EA8" w14:textId="77777777" w:rsidR="00F630CE" w:rsidRDefault="00000000">
      <w:pPr>
        <w:pStyle w:val="Ttulo3"/>
        <w:numPr>
          <w:ilvl w:val="2"/>
          <w:numId w:val="3"/>
        </w:numPr>
      </w:pPr>
      <w:bookmarkStart w:id="197" w:name="_heading=h.vsohz8hitavy"/>
      <w:bookmarkStart w:id="198" w:name="_Toc119164377"/>
      <w:bookmarkEnd w:id="197"/>
      <w:proofErr w:type="spellStart"/>
      <w:r>
        <w:t>Logar</w:t>
      </w:r>
      <w:bookmarkEnd w:id="198"/>
      <w:proofErr w:type="spellEnd"/>
    </w:p>
    <w:p w14:paraId="625BFC6D" w14:textId="77777777" w:rsidR="00F630CE" w:rsidRDefault="00F630CE">
      <w:pPr>
        <w:tabs>
          <w:tab w:val="left" w:pos="709"/>
        </w:tabs>
        <w:ind w:firstLine="0"/>
        <w:rPr>
          <w:b/>
        </w:rPr>
      </w:pPr>
    </w:p>
    <w:p w14:paraId="7DEFC0AE" w14:textId="77777777" w:rsidR="00F630CE" w:rsidRDefault="00000000">
      <w:pPr>
        <w:pStyle w:val="Ttulo3"/>
        <w:numPr>
          <w:ilvl w:val="2"/>
          <w:numId w:val="3"/>
        </w:numPr>
      </w:pPr>
      <w:bookmarkStart w:id="199" w:name="_heading=h.w4pjqu5od5l"/>
      <w:bookmarkStart w:id="200" w:name="_Toc119164378"/>
      <w:bookmarkEnd w:id="199"/>
      <w:r>
        <w:t>Cadastro de funcionário/profissional</w:t>
      </w:r>
      <w:bookmarkEnd w:id="200"/>
    </w:p>
    <w:p w14:paraId="71BFC04E" w14:textId="77777777" w:rsidR="00F630CE" w:rsidRDefault="00F630CE">
      <w:pPr>
        <w:tabs>
          <w:tab w:val="left" w:pos="709"/>
        </w:tabs>
        <w:ind w:firstLine="0"/>
      </w:pPr>
    </w:p>
    <w:p w14:paraId="64415C28" w14:textId="77777777" w:rsidR="00F630CE" w:rsidRDefault="00F630CE">
      <w:pPr>
        <w:tabs>
          <w:tab w:val="left" w:pos="709"/>
        </w:tabs>
        <w:ind w:firstLine="0"/>
      </w:pPr>
    </w:p>
    <w:p w14:paraId="3A79530F" w14:textId="77777777" w:rsidR="00F630CE" w:rsidRDefault="00000000">
      <w:pPr>
        <w:pStyle w:val="Ttulo3"/>
        <w:numPr>
          <w:ilvl w:val="2"/>
          <w:numId w:val="3"/>
        </w:numPr>
        <w:spacing w:after="0" w:line="240" w:lineRule="auto"/>
      </w:pPr>
      <w:bookmarkStart w:id="201" w:name="_heading=h.iimt9dgudcin"/>
      <w:bookmarkStart w:id="202" w:name="_Toc119164379"/>
      <w:bookmarkEnd w:id="201"/>
      <w:r>
        <w:t>Consultar profissionais</w:t>
      </w:r>
      <w:bookmarkEnd w:id="202"/>
      <w:r>
        <w:t xml:space="preserve"> </w:t>
      </w:r>
    </w:p>
    <w:p w14:paraId="5B7428D6" w14:textId="77777777" w:rsidR="00F630CE" w:rsidRDefault="00F630CE">
      <w:pPr>
        <w:tabs>
          <w:tab w:val="left" w:pos="709"/>
        </w:tabs>
        <w:ind w:left="720" w:firstLine="0"/>
      </w:pPr>
    </w:p>
    <w:p w14:paraId="124F7109" w14:textId="77777777" w:rsidR="00F630CE" w:rsidRDefault="00F630CE">
      <w:pPr>
        <w:ind w:firstLine="0"/>
      </w:pPr>
    </w:p>
    <w:p w14:paraId="0CB03134" w14:textId="77777777" w:rsidR="00F630CE" w:rsidRDefault="00000000">
      <w:pPr>
        <w:pStyle w:val="Ttulo3"/>
        <w:numPr>
          <w:ilvl w:val="2"/>
          <w:numId w:val="3"/>
        </w:numPr>
      </w:pPr>
      <w:bookmarkStart w:id="203" w:name="_heading=h.hyvwenoixavx"/>
      <w:bookmarkStart w:id="204" w:name="_Toc119164380"/>
      <w:bookmarkEnd w:id="203"/>
      <w:r>
        <w:t>Agendamento</w:t>
      </w:r>
      <w:bookmarkEnd w:id="204"/>
    </w:p>
    <w:p w14:paraId="5E5C3D94" w14:textId="77777777" w:rsidR="00F630CE" w:rsidRDefault="00F630CE">
      <w:pPr>
        <w:tabs>
          <w:tab w:val="left" w:pos="709"/>
        </w:tabs>
        <w:ind w:firstLine="0"/>
      </w:pPr>
    </w:p>
    <w:p w14:paraId="13B33E9F" w14:textId="77777777" w:rsidR="00F630CE" w:rsidRDefault="00F630CE">
      <w:pPr>
        <w:ind w:firstLine="0"/>
      </w:pPr>
    </w:p>
    <w:p w14:paraId="5E7603CC" w14:textId="77777777" w:rsidR="00F630CE" w:rsidRDefault="00F630CE">
      <w:pPr>
        <w:ind w:firstLine="0"/>
      </w:pPr>
    </w:p>
    <w:p w14:paraId="707C7F20" w14:textId="77777777" w:rsidR="00F630CE" w:rsidRDefault="00000000">
      <w:pPr>
        <w:pStyle w:val="Ttulo2"/>
        <w:numPr>
          <w:ilvl w:val="1"/>
          <w:numId w:val="3"/>
        </w:numPr>
        <w:ind w:left="578" w:hanging="578"/>
      </w:pPr>
      <w:bookmarkStart w:id="205" w:name="_Toc119164381"/>
      <w:r>
        <w:lastRenderedPageBreak/>
        <w:t>Diagrama de Classe</w:t>
      </w:r>
      <w:bookmarkEnd w:id="205"/>
    </w:p>
    <w:p w14:paraId="7325DC8B" w14:textId="77777777" w:rsidR="00F630CE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0E8AAC52" w14:textId="77777777" w:rsidR="00F630CE" w:rsidRDefault="00000000">
      <w:pPr>
        <w:pStyle w:val="Ttulo2"/>
        <w:numPr>
          <w:ilvl w:val="1"/>
          <w:numId w:val="3"/>
        </w:numPr>
        <w:ind w:left="578" w:hanging="578"/>
      </w:pPr>
      <w:bookmarkStart w:id="206" w:name="_Toc119164382"/>
      <w:r>
        <w:t>Diagrama de Sequência</w:t>
      </w:r>
      <w:bookmarkEnd w:id="206"/>
      <w:r>
        <w:t xml:space="preserve"> </w:t>
      </w:r>
    </w:p>
    <w:p w14:paraId="790187F3" w14:textId="77777777" w:rsidR="00F630CE" w:rsidRDefault="00F630CE">
      <w:pPr>
        <w:ind w:left="709" w:firstLine="0"/>
      </w:pPr>
    </w:p>
    <w:p w14:paraId="4AC95E07" w14:textId="77777777" w:rsidR="00F630CE" w:rsidRDefault="00F630CE">
      <w:pPr>
        <w:ind w:left="709" w:hanging="709"/>
      </w:pPr>
    </w:p>
    <w:p w14:paraId="2A2909FC" w14:textId="77777777" w:rsidR="00F630CE" w:rsidRDefault="00F630CE">
      <w:pPr>
        <w:ind w:left="709" w:firstLine="0"/>
        <w:rPr>
          <w:sz w:val="22"/>
          <w:szCs w:val="22"/>
        </w:rPr>
      </w:pPr>
    </w:p>
    <w:p w14:paraId="0370E16A" w14:textId="77777777" w:rsidR="00F630CE" w:rsidRDefault="0000000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1C846352" w14:textId="77777777" w:rsidR="00F630CE" w:rsidRDefault="00F630CE">
      <w:pPr>
        <w:ind w:firstLine="0"/>
      </w:pPr>
    </w:p>
    <w:p w14:paraId="1DE30307" w14:textId="77777777" w:rsidR="00F630CE" w:rsidRDefault="00F630CE">
      <w:pPr>
        <w:ind w:firstLine="0"/>
      </w:pPr>
    </w:p>
    <w:p w14:paraId="28F7ECE6" w14:textId="77777777" w:rsidR="00F630CE" w:rsidRDefault="00000000">
      <w:pPr>
        <w:pStyle w:val="Ttulo2"/>
        <w:numPr>
          <w:ilvl w:val="1"/>
          <w:numId w:val="3"/>
        </w:numPr>
        <w:ind w:left="578" w:hanging="578"/>
      </w:pPr>
      <w:bookmarkStart w:id="207" w:name="_Toc119164383"/>
      <w:r>
        <w:t>Diagrama de Atividade</w:t>
      </w:r>
      <w:bookmarkEnd w:id="207"/>
    </w:p>
    <w:p w14:paraId="4A4806BA" w14:textId="77777777" w:rsidR="00F630CE" w:rsidRDefault="00F630CE">
      <w:pPr>
        <w:spacing w:line="360" w:lineRule="auto"/>
        <w:ind w:left="709" w:hanging="709"/>
      </w:pPr>
    </w:p>
    <w:p w14:paraId="4836D8E0" w14:textId="77777777" w:rsidR="00F630CE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7B2AD1E7" w14:textId="77777777" w:rsidR="00F630CE" w:rsidRDefault="00000000">
      <w:pPr>
        <w:pStyle w:val="Ttulo1"/>
        <w:numPr>
          <w:ilvl w:val="0"/>
          <w:numId w:val="3"/>
        </w:numPr>
        <w:ind w:left="0" w:firstLine="0"/>
      </w:pPr>
      <w:bookmarkStart w:id="208" w:name="_Toc119164384"/>
      <w:r>
        <w:lastRenderedPageBreak/>
        <w:t>Telas</w:t>
      </w:r>
      <w:bookmarkEnd w:id="208"/>
      <w:r>
        <w:t xml:space="preserve"> </w:t>
      </w:r>
    </w:p>
    <w:p w14:paraId="34C38487" w14:textId="77777777" w:rsidR="00F630CE" w:rsidRDefault="00F630CE">
      <w:pPr>
        <w:tabs>
          <w:tab w:val="left" w:pos="709"/>
        </w:tabs>
        <w:ind w:firstLine="0"/>
      </w:pPr>
    </w:p>
    <w:p w14:paraId="4BC00164" w14:textId="77777777" w:rsidR="00F630CE" w:rsidRDefault="00F630CE">
      <w:pPr>
        <w:tabs>
          <w:tab w:val="left" w:pos="709"/>
        </w:tabs>
        <w:ind w:firstLine="0"/>
      </w:pPr>
    </w:p>
    <w:p w14:paraId="200224B5" w14:textId="77777777" w:rsidR="00F630CE" w:rsidRDefault="00F630CE">
      <w:pPr>
        <w:tabs>
          <w:tab w:val="left" w:pos="709"/>
        </w:tabs>
        <w:ind w:firstLine="0"/>
      </w:pPr>
    </w:p>
    <w:p w14:paraId="0D470342" w14:textId="77777777" w:rsidR="00F630CE" w:rsidRDefault="00F630CE">
      <w:pPr>
        <w:tabs>
          <w:tab w:val="left" w:pos="709"/>
        </w:tabs>
        <w:ind w:firstLine="0"/>
      </w:pPr>
    </w:p>
    <w:p w14:paraId="7854A3BC" w14:textId="77777777" w:rsidR="00F630CE" w:rsidRDefault="00F630CE">
      <w:pPr>
        <w:tabs>
          <w:tab w:val="left" w:pos="709"/>
        </w:tabs>
        <w:ind w:firstLine="0"/>
      </w:pPr>
    </w:p>
    <w:p w14:paraId="621A5C4E" w14:textId="77777777" w:rsidR="00F630CE" w:rsidRDefault="00F630CE">
      <w:pPr>
        <w:tabs>
          <w:tab w:val="left" w:pos="709"/>
        </w:tabs>
        <w:ind w:firstLine="0"/>
      </w:pPr>
    </w:p>
    <w:p w14:paraId="285403AA" w14:textId="77777777" w:rsidR="00F630CE" w:rsidRDefault="00F630CE">
      <w:pPr>
        <w:tabs>
          <w:tab w:val="left" w:pos="709"/>
        </w:tabs>
        <w:ind w:firstLine="0"/>
      </w:pPr>
    </w:p>
    <w:p w14:paraId="3A1D56BE" w14:textId="77777777" w:rsidR="00F630CE" w:rsidRDefault="00F630CE">
      <w:pPr>
        <w:tabs>
          <w:tab w:val="left" w:pos="709"/>
        </w:tabs>
        <w:ind w:firstLine="0"/>
      </w:pPr>
    </w:p>
    <w:p w14:paraId="12958387" w14:textId="77777777" w:rsidR="00F630CE" w:rsidRDefault="00F630CE">
      <w:pPr>
        <w:tabs>
          <w:tab w:val="left" w:pos="709"/>
        </w:tabs>
        <w:ind w:firstLine="0"/>
      </w:pPr>
    </w:p>
    <w:p w14:paraId="0CE396FB" w14:textId="77777777" w:rsidR="00F630CE" w:rsidRDefault="00F630CE">
      <w:pPr>
        <w:tabs>
          <w:tab w:val="left" w:pos="709"/>
        </w:tabs>
        <w:ind w:firstLine="0"/>
      </w:pPr>
    </w:p>
    <w:p w14:paraId="1223D2DC" w14:textId="77777777" w:rsidR="00F630CE" w:rsidRDefault="00F630CE">
      <w:pPr>
        <w:tabs>
          <w:tab w:val="left" w:pos="709"/>
        </w:tabs>
        <w:ind w:firstLine="0"/>
      </w:pPr>
    </w:p>
    <w:p w14:paraId="035CF3D4" w14:textId="77777777" w:rsidR="00F630CE" w:rsidRDefault="00F630CE">
      <w:pPr>
        <w:tabs>
          <w:tab w:val="left" w:pos="709"/>
        </w:tabs>
        <w:ind w:firstLine="0"/>
      </w:pPr>
    </w:p>
    <w:p w14:paraId="2002BE72" w14:textId="77777777" w:rsidR="00F630CE" w:rsidRDefault="00F630CE">
      <w:pPr>
        <w:tabs>
          <w:tab w:val="left" w:pos="709"/>
        </w:tabs>
        <w:ind w:firstLine="0"/>
      </w:pPr>
    </w:p>
    <w:p w14:paraId="2450D842" w14:textId="77777777" w:rsidR="00F630CE" w:rsidRDefault="00F630CE">
      <w:pPr>
        <w:tabs>
          <w:tab w:val="left" w:pos="709"/>
        </w:tabs>
        <w:ind w:firstLine="0"/>
      </w:pPr>
    </w:p>
    <w:p w14:paraId="4C852255" w14:textId="77777777" w:rsidR="00F630CE" w:rsidRDefault="00F630CE">
      <w:pPr>
        <w:tabs>
          <w:tab w:val="left" w:pos="709"/>
        </w:tabs>
        <w:ind w:firstLine="0"/>
      </w:pPr>
    </w:p>
    <w:p w14:paraId="2A830639" w14:textId="77777777" w:rsidR="00F630CE" w:rsidRDefault="00F630CE">
      <w:pPr>
        <w:tabs>
          <w:tab w:val="left" w:pos="709"/>
        </w:tabs>
        <w:ind w:firstLine="0"/>
      </w:pPr>
    </w:p>
    <w:p w14:paraId="7F928F65" w14:textId="77777777" w:rsidR="00F630CE" w:rsidRDefault="00F630CE">
      <w:pPr>
        <w:tabs>
          <w:tab w:val="left" w:pos="709"/>
        </w:tabs>
        <w:ind w:firstLine="0"/>
      </w:pPr>
    </w:p>
    <w:p w14:paraId="34941BF7" w14:textId="77777777" w:rsidR="00F630CE" w:rsidRDefault="00F630CE">
      <w:pPr>
        <w:tabs>
          <w:tab w:val="left" w:pos="709"/>
        </w:tabs>
        <w:ind w:firstLine="0"/>
      </w:pPr>
    </w:p>
    <w:p w14:paraId="31019964" w14:textId="77777777" w:rsidR="00F630CE" w:rsidRDefault="00F630CE">
      <w:pPr>
        <w:tabs>
          <w:tab w:val="left" w:pos="709"/>
        </w:tabs>
        <w:ind w:firstLine="0"/>
      </w:pPr>
    </w:p>
    <w:p w14:paraId="25664FD2" w14:textId="77777777" w:rsidR="00F630CE" w:rsidRDefault="00F630CE">
      <w:pPr>
        <w:tabs>
          <w:tab w:val="left" w:pos="709"/>
        </w:tabs>
        <w:ind w:firstLine="0"/>
      </w:pPr>
    </w:p>
    <w:p w14:paraId="6110F17F" w14:textId="77777777" w:rsidR="00F630CE" w:rsidRDefault="00F630CE">
      <w:pPr>
        <w:tabs>
          <w:tab w:val="left" w:pos="709"/>
        </w:tabs>
        <w:ind w:firstLine="0"/>
      </w:pPr>
    </w:p>
    <w:p w14:paraId="620D768B" w14:textId="77777777" w:rsidR="00F630CE" w:rsidRDefault="00F630CE">
      <w:pPr>
        <w:tabs>
          <w:tab w:val="left" w:pos="709"/>
        </w:tabs>
        <w:ind w:firstLine="0"/>
      </w:pPr>
    </w:p>
    <w:p w14:paraId="3989916E" w14:textId="77777777" w:rsidR="00F630CE" w:rsidRDefault="00F630CE">
      <w:pPr>
        <w:tabs>
          <w:tab w:val="left" w:pos="709"/>
        </w:tabs>
        <w:ind w:firstLine="0"/>
      </w:pPr>
    </w:p>
    <w:p w14:paraId="6D9D081E" w14:textId="77777777" w:rsidR="00F630CE" w:rsidRDefault="00F630CE">
      <w:pPr>
        <w:tabs>
          <w:tab w:val="left" w:pos="709"/>
        </w:tabs>
        <w:ind w:firstLine="0"/>
      </w:pPr>
    </w:p>
    <w:p w14:paraId="3C4D5AF7" w14:textId="77777777" w:rsidR="00F630CE" w:rsidRDefault="00F630CE">
      <w:pPr>
        <w:tabs>
          <w:tab w:val="left" w:pos="709"/>
        </w:tabs>
        <w:ind w:firstLine="0"/>
      </w:pPr>
    </w:p>
    <w:p w14:paraId="7EA77724" w14:textId="77777777" w:rsidR="00F630CE" w:rsidRDefault="00F630CE">
      <w:pPr>
        <w:tabs>
          <w:tab w:val="left" w:pos="709"/>
        </w:tabs>
        <w:ind w:firstLine="0"/>
      </w:pPr>
    </w:p>
    <w:p w14:paraId="79928FDE" w14:textId="77777777" w:rsidR="00F630CE" w:rsidRDefault="00F630CE">
      <w:pPr>
        <w:tabs>
          <w:tab w:val="left" w:pos="709"/>
        </w:tabs>
        <w:ind w:firstLine="0"/>
      </w:pPr>
    </w:p>
    <w:p w14:paraId="06A63827" w14:textId="77777777" w:rsidR="00F630CE" w:rsidRDefault="00F630CE">
      <w:pPr>
        <w:tabs>
          <w:tab w:val="left" w:pos="709"/>
        </w:tabs>
        <w:ind w:firstLine="0"/>
      </w:pPr>
    </w:p>
    <w:p w14:paraId="31C4F76D" w14:textId="77777777" w:rsidR="00F630CE" w:rsidRDefault="00F630CE">
      <w:pPr>
        <w:tabs>
          <w:tab w:val="left" w:pos="709"/>
        </w:tabs>
        <w:ind w:firstLine="0"/>
      </w:pPr>
    </w:p>
    <w:p w14:paraId="6C54E078" w14:textId="77777777" w:rsidR="00F630CE" w:rsidRDefault="00F630CE">
      <w:pPr>
        <w:tabs>
          <w:tab w:val="left" w:pos="709"/>
        </w:tabs>
        <w:ind w:firstLine="0"/>
      </w:pPr>
    </w:p>
    <w:p w14:paraId="0F344D90" w14:textId="77777777" w:rsidR="00F630CE" w:rsidRDefault="00F630CE">
      <w:pPr>
        <w:tabs>
          <w:tab w:val="left" w:pos="709"/>
        </w:tabs>
        <w:ind w:firstLine="0"/>
      </w:pPr>
    </w:p>
    <w:p w14:paraId="64904B6D" w14:textId="77777777" w:rsidR="00F630CE" w:rsidRDefault="00F630CE">
      <w:pPr>
        <w:tabs>
          <w:tab w:val="left" w:pos="709"/>
        </w:tabs>
        <w:ind w:firstLine="0"/>
      </w:pPr>
    </w:p>
    <w:p w14:paraId="0EAA84B2" w14:textId="77777777" w:rsidR="00F630CE" w:rsidRDefault="00F630CE">
      <w:pPr>
        <w:tabs>
          <w:tab w:val="left" w:pos="709"/>
        </w:tabs>
        <w:ind w:firstLine="0"/>
      </w:pPr>
    </w:p>
    <w:p w14:paraId="3EB149F3" w14:textId="77777777" w:rsidR="00F630CE" w:rsidRDefault="00F630CE">
      <w:pPr>
        <w:tabs>
          <w:tab w:val="left" w:pos="709"/>
        </w:tabs>
        <w:ind w:firstLine="0"/>
      </w:pPr>
    </w:p>
    <w:p w14:paraId="326ECC57" w14:textId="77777777" w:rsidR="00F630CE" w:rsidRDefault="00F630CE">
      <w:pPr>
        <w:tabs>
          <w:tab w:val="left" w:pos="709"/>
        </w:tabs>
        <w:ind w:firstLine="0"/>
      </w:pPr>
    </w:p>
    <w:p w14:paraId="5FA1F002" w14:textId="77777777" w:rsidR="00F630CE" w:rsidRDefault="00F630CE">
      <w:pPr>
        <w:tabs>
          <w:tab w:val="left" w:pos="709"/>
        </w:tabs>
        <w:ind w:firstLine="0"/>
      </w:pPr>
    </w:p>
    <w:p w14:paraId="628164BA" w14:textId="77777777" w:rsidR="00F630CE" w:rsidRDefault="00F630CE">
      <w:pPr>
        <w:tabs>
          <w:tab w:val="left" w:pos="709"/>
        </w:tabs>
        <w:ind w:firstLine="0"/>
      </w:pPr>
    </w:p>
    <w:p w14:paraId="190211E8" w14:textId="77777777" w:rsidR="00F630CE" w:rsidRDefault="00F630CE">
      <w:pPr>
        <w:tabs>
          <w:tab w:val="left" w:pos="709"/>
        </w:tabs>
        <w:ind w:firstLine="0"/>
      </w:pPr>
    </w:p>
    <w:p w14:paraId="7F75BF0E" w14:textId="77777777" w:rsidR="00F630CE" w:rsidRDefault="00F630CE">
      <w:pPr>
        <w:tabs>
          <w:tab w:val="left" w:pos="709"/>
        </w:tabs>
        <w:ind w:firstLine="0"/>
      </w:pPr>
    </w:p>
    <w:p w14:paraId="632F6AC1" w14:textId="77777777" w:rsidR="00F630CE" w:rsidRDefault="00F630CE">
      <w:pPr>
        <w:tabs>
          <w:tab w:val="left" w:pos="709"/>
        </w:tabs>
        <w:ind w:firstLine="0"/>
      </w:pPr>
    </w:p>
    <w:p w14:paraId="2D1F52E5" w14:textId="77777777" w:rsidR="00F630CE" w:rsidRDefault="00F630CE">
      <w:pPr>
        <w:tabs>
          <w:tab w:val="left" w:pos="709"/>
        </w:tabs>
        <w:ind w:firstLine="0"/>
      </w:pPr>
    </w:p>
    <w:p w14:paraId="25BBDA6F" w14:textId="77777777" w:rsidR="00F630CE" w:rsidRDefault="00F630CE">
      <w:pPr>
        <w:tabs>
          <w:tab w:val="left" w:pos="709"/>
        </w:tabs>
        <w:ind w:firstLine="0"/>
      </w:pPr>
    </w:p>
    <w:p w14:paraId="32B7937D" w14:textId="77777777" w:rsidR="00F630CE" w:rsidRDefault="00F630CE">
      <w:pPr>
        <w:tabs>
          <w:tab w:val="left" w:pos="709"/>
        </w:tabs>
        <w:ind w:firstLine="0"/>
      </w:pPr>
    </w:p>
    <w:p w14:paraId="47A200F8" w14:textId="77777777" w:rsidR="00F630CE" w:rsidRDefault="00F630CE">
      <w:pPr>
        <w:tabs>
          <w:tab w:val="left" w:pos="709"/>
        </w:tabs>
        <w:ind w:firstLine="0"/>
      </w:pPr>
    </w:p>
    <w:p w14:paraId="2D0C0CC7" w14:textId="77777777" w:rsidR="00F630CE" w:rsidRDefault="00F630CE">
      <w:pPr>
        <w:tabs>
          <w:tab w:val="left" w:pos="709"/>
        </w:tabs>
        <w:ind w:firstLine="0"/>
      </w:pPr>
    </w:p>
    <w:p w14:paraId="4252EA3C" w14:textId="77777777" w:rsidR="00F630CE" w:rsidRDefault="00F630CE">
      <w:pPr>
        <w:tabs>
          <w:tab w:val="left" w:pos="709"/>
        </w:tabs>
        <w:ind w:firstLine="0"/>
      </w:pPr>
    </w:p>
    <w:p w14:paraId="01F0E5A1" w14:textId="77777777" w:rsidR="00F630CE" w:rsidRDefault="00F630CE">
      <w:pPr>
        <w:tabs>
          <w:tab w:val="left" w:pos="709"/>
        </w:tabs>
        <w:ind w:firstLine="0"/>
      </w:pPr>
    </w:p>
    <w:p w14:paraId="11A5FF33" w14:textId="77777777" w:rsidR="00F630CE" w:rsidRDefault="00000000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209" w:name="_Toc119164385"/>
      <w:r>
        <w:t>Conclusão</w:t>
      </w:r>
      <w:bookmarkEnd w:id="209"/>
    </w:p>
    <w:p w14:paraId="283BF35D" w14:textId="77777777" w:rsidR="00F630CE" w:rsidRDefault="00F630CE">
      <w:pPr>
        <w:spacing w:line="360" w:lineRule="auto"/>
        <w:ind w:left="709" w:firstLine="0"/>
      </w:pPr>
      <w:bookmarkStart w:id="210" w:name="_heading=h.qsh70q"/>
      <w:bookmarkEnd w:id="210"/>
    </w:p>
    <w:p w14:paraId="1EF40B3B" w14:textId="77777777" w:rsidR="00F630CE" w:rsidRDefault="00F630CE">
      <w:pPr>
        <w:ind w:left="709" w:firstLine="0"/>
      </w:pPr>
    </w:p>
    <w:p w14:paraId="135FA51D" w14:textId="77777777" w:rsidR="00F630CE" w:rsidRDefault="00000000">
      <w:pPr>
        <w:pStyle w:val="Ttulo1"/>
        <w:numPr>
          <w:ilvl w:val="0"/>
          <w:numId w:val="3"/>
        </w:numPr>
        <w:ind w:left="0" w:firstLine="0"/>
      </w:pPr>
      <w:bookmarkStart w:id="211" w:name="_Toc119164386"/>
      <w:r>
        <w:lastRenderedPageBreak/>
        <w:t>REFERÊNCIAS</w:t>
      </w:r>
      <w:bookmarkEnd w:id="211"/>
    </w:p>
    <w:p w14:paraId="574DF25F" w14:textId="77777777" w:rsidR="00F630CE" w:rsidRDefault="00000000">
      <w:r>
        <w:rPr>
          <w:color w:val="222222"/>
          <w:sz w:val="20"/>
          <w:szCs w:val="20"/>
          <w:shd w:val="clear" w:color="auto" w:fill="FFFFFF"/>
        </w:rPr>
        <w:t xml:space="preserve">BATISTA, Gabriel Lugo; FERREIRA, Gabriela Constantino; SILVA, Lara Elisa Candido da. </w:t>
      </w:r>
      <w:proofErr w:type="spellStart"/>
      <w:r>
        <w:rPr>
          <w:color w:val="222222"/>
          <w:sz w:val="20"/>
          <w:szCs w:val="20"/>
          <w:shd w:val="clear" w:color="auto" w:fill="FFFFFF"/>
        </w:rPr>
        <w:t>MocHair</w:t>
      </w:r>
      <w:proofErr w:type="spellEnd"/>
      <w:r>
        <w:rPr>
          <w:color w:val="222222"/>
          <w:sz w:val="20"/>
          <w:szCs w:val="20"/>
          <w:shd w:val="clear" w:color="auto" w:fill="FFFFFF"/>
        </w:rPr>
        <w:t>: agendamento on-line para salões de belezas. 2021.</w:t>
      </w:r>
    </w:p>
    <w:p w14:paraId="64580020" w14:textId="77777777" w:rsidR="00F630CE" w:rsidRDefault="00000000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shd w:val="clear" w:color="auto" w:fill="FFFFFF"/>
        </w:rPr>
        <w:t xml:space="preserve">MARTINS, Sâmia do Nascimento. </w:t>
      </w:r>
      <w:proofErr w:type="spellStart"/>
      <w:r>
        <w:rPr>
          <w:color w:val="222222"/>
          <w:sz w:val="20"/>
          <w:szCs w:val="20"/>
          <w:shd w:val="clear" w:color="auto" w:fill="FFFFFF"/>
        </w:rPr>
        <w:t>Kabelu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: um debate multimídia e </w:t>
      </w:r>
      <w:proofErr w:type="spellStart"/>
      <w:r>
        <w:rPr>
          <w:color w:val="222222"/>
          <w:sz w:val="20"/>
          <w:szCs w:val="20"/>
          <w:shd w:val="clear" w:color="auto" w:fill="FFFFFF"/>
        </w:rPr>
        <w:t>transmídia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 sobre negritude a partir do cabelo afro. 2019.</w:t>
      </w:r>
    </w:p>
    <w:p w14:paraId="1F09AEC2" w14:textId="77777777" w:rsidR="00F630CE" w:rsidRDefault="00000000">
      <w:pPr>
        <w:spacing w:line="360" w:lineRule="auto"/>
        <w:ind w:firstLine="0"/>
        <w:jc w:val="left"/>
      </w:pPr>
      <w:r>
        <w:t xml:space="preserve">HALL. Stuart. A identidade cultural na pós-modernidade. 7 ed. Rio de Janeiro: </w:t>
      </w:r>
      <w:proofErr w:type="spellStart"/>
      <w:r>
        <w:t>DP&amp;A</w:t>
      </w:r>
      <w:proofErr w:type="spellEnd"/>
      <w:r>
        <w:t xml:space="preserve"> editora, 2003.</w:t>
      </w:r>
    </w:p>
    <w:p w14:paraId="518207DD" w14:textId="77777777" w:rsidR="00F630CE" w:rsidRDefault="00F630CE">
      <w:pPr>
        <w:spacing w:line="360" w:lineRule="auto"/>
        <w:ind w:firstLine="0"/>
        <w:jc w:val="left"/>
      </w:pPr>
    </w:p>
    <w:p w14:paraId="04749CC1" w14:textId="77777777" w:rsidR="00F630CE" w:rsidRDefault="00000000">
      <w:pPr>
        <w:spacing w:line="360" w:lineRule="auto"/>
        <w:ind w:firstLine="0"/>
        <w:jc w:val="left"/>
      </w:pPr>
      <w:r>
        <w:t>d</w:t>
      </w:r>
    </w:p>
    <w:p w14:paraId="08AE4812" w14:textId="77777777" w:rsidR="00F630CE" w:rsidRDefault="00F630CE">
      <w:pPr>
        <w:spacing w:line="360" w:lineRule="auto"/>
        <w:ind w:firstLine="0"/>
        <w:jc w:val="left"/>
      </w:pPr>
    </w:p>
    <w:p w14:paraId="210F979C" w14:textId="77777777" w:rsidR="00F630CE" w:rsidRDefault="00F630CE">
      <w:pPr>
        <w:spacing w:line="360" w:lineRule="auto"/>
        <w:ind w:firstLine="0"/>
        <w:jc w:val="left"/>
      </w:pPr>
    </w:p>
    <w:p w14:paraId="6E37F092" w14:textId="77777777" w:rsidR="00F630CE" w:rsidRDefault="00000000">
      <w:pPr>
        <w:spacing w:line="360" w:lineRule="auto"/>
        <w:ind w:firstLine="0"/>
        <w:jc w:val="left"/>
      </w:pPr>
      <w:r>
        <w:rPr>
          <w:noProof/>
        </w:rPr>
        <w:drawing>
          <wp:inline distT="0" distB="0" distL="0" distR="0" wp14:anchorId="7314F404" wp14:editId="05E23BB6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0CE">
      <w:headerReference w:type="default" r:id="rId10"/>
      <w:footerReference w:type="default" r:id="rId11"/>
      <w:pgSz w:w="11906" w:h="16838"/>
      <w:pgMar w:top="1701" w:right="1134" w:bottom="1661" w:left="1701" w:header="794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B70E1" w14:textId="77777777" w:rsidR="00531E11" w:rsidRDefault="00531E11">
      <w:pPr>
        <w:spacing w:line="240" w:lineRule="auto"/>
      </w:pPr>
      <w:r>
        <w:separator/>
      </w:r>
    </w:p>
  </w:endnote>
  <w:endnote w:type="continuationSeparator" w:id="0">
    <w:p w14:paraId="2AF950DE" w14:textId="77777777" w:rsidR="00531E11" w:rsidRDefault="00531E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;sans-seri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D6008" w14:textId="77777777" w:rsidR="00F630CE" w:rsidRDefault="00F630CE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537D2" w14:textId="77777777" w:rsidR="00531E11" w:rsidRDefault="00531E11">
      <w:pPr>
        <w:rPr>
          <w:sz w:val="12"/>
        </w:rPr>
      </w:pPr>
      <w:r>
        <w:separator/>
      </w:r>
    </w:p>
  </w:footnote>
  <w:footnote w:type="continuationSeparator" w:id="0">
    <w:p w14:paraId="04DBDCAE" w14:textId="77777777" w:rsidR="00531E11" w:rsidRDefault="00531E11">
      <w:pPr>
        <w:rPr>
          <w:sz w:val="12"/>
        </w:rPr>
      </w:pPr>
      <w:r>
        <w:continuationSeparator/>
      </w:r>
    </w:p>
  </w:footnote>
  <w:footnote w:id="1">
    <w:p w14:paraId="19035324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r>
        <w:rPr>
          <w:color w:val="000000"/>
          <w:sz w:val="16"/>
          <w:szCs w:val="16"/>
        </w:rPr>
        <w:t>FioCruz</w:t>
      </w:r>
      <w:proofErr w:type="spellEnd"/>
      <w:r>
        <w:rPr>
          <w:color w:val="000000"/>
          <w:sz w:val="16"/>
          <w:szCs w:val="16"/>
        </w:rPr>
        <w:t xml:space="preserve"> – Fundação Osvaldo Cruz. Especialista em tecnologias da Informação pela </w:t>
      </w:r>
      <w:proofErr w:type="spellStart"/>
      <w:r>
        <w:rPr>
          <w:color w:val="000000"/>
          <w:sz w:val="16"/>
          <w:szCs w:val="16"/>
        </w:rPr>
        <w:t>UNIVEL</w:t>
      </w:r>
      <w:proofErr w:type="spellEnd"/>
      <w:r>
        <w:rPr>
          <w:color w:val="000000"/>
          <w:sz w:val="16"/>
          <w:szCs w:val="16"/>
        </w:rPr>
        <w:t xml:space="preserve"> – União Educacional de Cascavel. Pedagoga formada pela UNIPAR – Universidade Paranaense. Professora do núcleo técnico do Estado do Paraná – Ensino médio técnico.</w:t>
      </w:r>
    </w:p>
    <w:p w14:paraId="2F995955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2904CFC5" w14:textId="77777777" w:rsidR="00171B5F" w:rsidRDefault="00171B5F" w:rsidP="00171B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5FFE2" w14:textId="77777777" w:rsidR="00F630CE" w:rsidRDefault="00000000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t>19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42654DE" w14:textId="77777777" w:rsidR="00F630CE" w:rsidRDefault="00F630CE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1E09"/>
    <w:multiLevelType w:val="multilevel"/>
    <w:tmpl w:val="1346DB5E"/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9B141F3"/>
    <w:multiLevelType w:val="multilevel"/>
    <w:tmpl w:val="91DC32F0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274B33B8"/>
    <w:multiLevelType w:val="multilevel"/>
    <w:tmpl w:val="C3727B5A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 w15:restartNumberingAfterBreak="0">
    <w:nsid w:val="39C91336"/>
    <w:multiLevelType w:val="multilevel"/>
    <w:tmpl w:val="71AC6D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91629074">
    <w:abstractNumId w:val="0"/>
  </w:num>
  <w:num w:numId="2" w16cid:durableId="1078405368">
    <w:abstractNumId w:val="1"/>
  </w:num>
  <w:num w:numId="3" w16cid:durableId="755252580">
    <w:abstractNumId w:val="2"/>
  </w:num>
  <w:num w:numId="4" w16cid:durableId="31931612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parecida.silva.ferreira@escola.pr.gov.br">
    <w15:presenceInfo w15:providerId="Windows Live" w15:userId="8648447ed7f286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trackRevisions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0CE"/>
    <w:rsid w:val="00171B5F"/>
    <w:rsid w:val="00531E11"/>
    <w:rsid w:val="00F6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C3E9"/>
  <w15:docId w15:val="{E0AAC858-1AB2-4C61-B363-0B407A63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notaderodapChar">
    <w:name w:val="Texto de nota de rodapé Char"/>
    <w:basedOn w:val="Fontepargpadro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customStyle="1" w:styleId="LinkdaInternet">
    <w:name w:val="Link da Internet"/>
    <w:basedOn w:val="Fontepargpadro"/>
    <w:uiPriority w:val="99"/>
    <w:unhideWhenUsed/>
    <w:rsid w:val="00546722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character" w:customStyle="1" w:styleId="CabealhoChar">
    <w:name w:val="Cabeçalho Char"/>
    <w:basedOn w:val="Fontepargpadro"/>
    <w:link w:val="Cabealho"/>
    <w:qFormat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</w:pPr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qFormat/>
    <w:rsid w:val="00B91F3E"/>
    <w:pPr>
      <w:widowControl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paragraph" w:styleId="SemEspaamento">
    <w:name w:val="No Spacing"/>
    <w:qFormat/>
    <w:rsid w:val="00546722"/>
    <w:pPr>
      <w:widowControl w:val="0"/>
      <w:ind w:firstLine="709"/>
      <w:jc w:val="both"/>
    </w:pPr>
    <w:rPr>
      <w:sz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beforeAutospacing="1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o">
    <w:name w:val="Revision"/>
    <w:hidden/>
    <w:uiPriority w:val="99"/>
    <w:semiHidden/>
    <w:rsid w:val="00171B5F"/>
    <w:pPr>
      <w:suppressAutoHyphens w:val="0"/>
    </w:pPr>
    <w:rPr>
      <w:sz w:val="24"/>
    </w:rPr>
  </w:style>
  <w:style w:type="character" w:styleId="Hyperlink">
    <w:name w:val="Hyperlink"/>
    <w:basedOn w:val="Fontepargpadro"/>
    <w:uiPriority w:val="99"/>
    <w:unhideWhenUsed/>
    <w:rsid w:val="00171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1795</Words>
  <Characters>9698</Characters>
  <Application>Microsoft Office Word</Application>
  <DocSecurity>0</DocSecurity>
  <Lines>80</Lines>
  <Paragraphs>22</Paragraphs>
  <ScaleCrop>false</ScaleCrop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aparecida.silva.ferreira@escola.pr.gov.br</cp:lastModifiedBy>
  <cp:revision>2</cp:revision>
  <dcterms:created xsi:type="dcterms:W3CDTF">2023-05-18T03:02:00Z</dcterms:created>
  <dcterms:modified xsi:type="dcterms:W3CDTF">2023-05-18T03:02:00Z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