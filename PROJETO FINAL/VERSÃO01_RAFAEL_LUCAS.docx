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142D90AF" w:rsidR="00F24DF5" w:rsidRPr="004F2479" w:rsidRDefault="00000000" w:rsidP="004F2479">
      <w:pPr>
        <w:pBdr>
          <w:top w:val="nil"/>
          <w:left w:val="nil"/>
          <w:bottom w:val="nil"/>
          <w:right w:val="nil"/>
          <w:between w:val="nil"/>
        </w:pBdr>
        <w:spacing w:line="360" w:lineRule="auto"/>
        <w:ind w:firstLine="0"/>
        <w:jc w:val="center"/>
        <w:rPr>
          <w:b/>
          <w:smallCaps/>
          <w:color w:val="000000"/>
        </w:rPr>
      </w:pPr>
      <w:r w:rsidRPr="004F2479">
        <w:rPr>
          <w:b/>
          <w:smallCaps/>
          <w:color w:val="000000"/>
        </w:rPr>
        <w:t xml:space="preserve"> </w:t>
      </w:r>
      <w:hyperlink r:id="rId8" w:history="1">
        <w:r w:rsidR="00040D56" w:rsidRPr="004F2479">
          <w:rPr>
            <w:b/>
            <w:smallCaps/>
            <w:color w:val="000000"/>
          </w:rPr>
          <w:t xml:space="preserve">CARMELO PERRONE C E PE EF M </w:t>
        </w:r>
        <w:proofErr w:type="spellStart"/>
        <w:r w:rsidR="00040D56" w:rsidRPr="004F2479">
          <w:rPr>
            <w:b/>
            <w:smallCaps/>
            <w:color w:val="000000"/>
          </w:rPr>
          <w:t>PROFIS</w:t>
        </w:r>
        <w:proofErr w:type="spellEnd"/>
      </w:hyperlink>
    </w:p>
    <w:p w14:paraId="08F88056" w14:textId="77777777" w:rsidR="00F24DF5" w:rsidRDefault="0000000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62C767E" w:rsidR="00F24DF5" w:rsidRDefault="00081F7F" w:rsidP="007044C9">
      <w:pPr>
        <w:ind w:firstLine="0"/>
        <w:jc w:val="center"/>
        <w:rPr>
          <w:b/>
        </w:rPr>
      </w:pPr>
      <w:r>
        <w:rPr>
          <w:b/>
        </w:rPr>
        <w:t>LUCAS JARDIM CHASCO</w:t>
      </w:r>
    </w:p>
    <w:p w14:paraId="705314C2" w14:textId="22647D6B" w:rsidR="00F24DF5" w:rsidRDefault="00081F7F" w:rsidP="007044C9">
      <w:pPr>
        <w:ind w:firstLine="0"/>
        <w:jc w:val="center"/>
        <w:rPr>
          <w:b/>
        </w:rPr>
      </w:pPr>
      <w:r>
        <w:rPr>
          <w:b/>
        </w:rPr>
        <w:t>RAFAEL DOS SANTOS</w:t>
      </w:r>
    </w:p>
    <w:p w14:paraId="3E503F87" w14:textId="77777777" w:rsidR="00F24DF5" w:rsidRDefault="00F24DF5" w:rsidP="007044C9">
      <w:pPr>
        <w:jc w:val="center"/>
        <w:rPr>
          <w:b/>
        </w:rPr>
      </w:pPr>
    </w:p>
    <w:p w14:paraId="27A1EAFF" w14:textId="77777777" w:rsidR="00F24DF5" w:rsidRDefault="00F24DF5" w:rsidP="007044C9">
      <w:pPr>
        <w:jc w:val="center"/>
        <w:rPr>
          <w:b/>
        </w:rPr>
      </w:pPr>
    </w:p>
    <w:p w14:paraId="09C10105" w14:textId="77777777" w:rsidR="00F24DF5" w:rsidRDefault="00F24DF5" w:rsidP="007044C9">
      <w:pPr>
        <w:jc w:val="center"/>
        <w:rPr>
          <w:b/>
        </w:rPr>
      </w:pPr>
    </w:p>
    <w:p w14:paraId="4C50E220" w14:textId="77777777" w:rsidR="00F24DF5" w:rsidRDefault="00F24DF5" w:rsidP="007044C9">
      <w:pPr>
        <w:jc w:val="center"/>
        <w:rPr>
          <w:b/>
        </w:rPr>
      </w:pPr>
    </w:p>
    <w:p w14:paraId="55FFC023" w14:textId="5C604CF7" w:rsidR="00F24DF5" w:rsidRDefault="00081F7F" w:rsidP="007044C9">
      <w:pPr>
        <w:ind w:firstLine="0"/>
        <w:jc w:val="center"/>
        <w:rPr>
          <w:b/>
        </w:rPr>
      </w:pPr>
      <w:proofErr w:type="spellStart"/>
      <w:r>
        <w:rPr>
          <w:b/>
        </w:rPr>
        <w:t>COPPERTON</w:t>
      </w:r>
      <w:proofErr w:type="spellEnd"/>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2837F758" w:rsidR="00F24DF5" w:rsidRDefault="00081F7F" w:rsidP="007044C9">
      <w:pPr>
        <w:ind w:firstLine="0"/>
        <w:jc w:val="center"/>
        <w:rPr>
          <w:b/>
        </w:rPr>
      </w:pPr>
      <w:r>
        <w:rPr>
          <w:b/>
        </w:rPr>
        <w:t>LUCAS JARDIM CHASCO</w:t>
      </w:r>
    </w:p>
    <w:p w14:paraId="25B825D6" w14:textId="047B703C" w:rsidR="00F24DF5" w:rsidRDefault="00081F7F" w:rsidP="007044C9">
      <w:pPr>
        <w:ind w:firstLine="0"/>
        <w:jc w:val="center"/>
        <w:rPr>
          <w:b/>
        </w:rPr>
      </w:pPr>
      <w:r>
        <w:rPr>
          <w:b/>
        </w:rPr>
        <w:t>RAFAEL DOS SANTOS</w:t>
      </w:r>
    </w:p>
    <w:p w14:paraId="24905670" w14:textId="77777777" w:rsidR="00F24DF5" w:rsidRDefault="00F24DF5" w:rsidP="007044C9">
      <w:pPr>
        <w:jc w:val="center"/>
        <w:rPr>
          <w:b/>
        </w:rPr>
      </w:pPr>
    </w:p>
    <w:p w14:paraId="5050DC68" w14:textId="77777777" w:rsidR="00F24DF5" w:rsidRDefault="00F24DF5" w:rsidP="007044C9">
      <w:pPr>
        <w:jc w:val="center"/>
        <w:rPr>
          <w:b/>
        </w:rPr>
      </w:pPr>
    </w:p>
    <w:p w14:paraId="492453D4" w14:textId="77777777" w:rsidR="00F24DF5" w:rsidRDefault="00F24DF5" w:rsidP="007044C9">
      <w:pPr>
        <w:jc w:val="center"/>
        <w:rPr>
          <w:b/>
        </w:rPr>
      </w:pPr>
    </w:p>
    <w:p w14:paraId="11B0C1E3" w14:textId="77777777" w:rsidR="00F24DF5" w:rsidRDefault="00F24DF5" w:rsidP="007044C9">
      <w:pPr>
        <w:ind w:firstLine="0"/>
        <w:jc w:val="center"/>
        <w:rPr>
          <w:b/>
        </w:rPr>
      </w:pPr>
    </w:p>
    <w:p w14:paraId="3CDD1B13" w14:textId="072E74F7" w:rsidR="003A4071" w:rsidRDefault="00081F7F" w:rsidP="007044C9">
      <w:pPr>
        <w:ind w:firstLine="0"/>
        <w:jc w:val="center"/>
        <w:rPr>
          <w:b/>
        </w:rPr>
      </w:pPr>
      <w:proofErr w:type="spellStart"/>
      <w:r>
        <w:rPr>
          <w:b/>
        </w:rPr>
        <w:t>COPPERTON</w:t>
      </w:r>
      <w:proofErr w:type="spellEnd"/>
    </w:p>
    <w:p w14:paraId="4C83A89E"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77DE0FA8" w14:textId="48E13A13" w:rsidR="003F0AB7" w:rsidRPr="006A6634" w:rsidRDefault="007D2C75" w:rsidP="003F0AB7">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w:t>
      </w:r>
      <w:r w:rsidR="00AF76A3">
        <w:rPr>
          <w:color w:val="000000"/>
        </w:rPr>
        <w:t xml:space="preserve">PADRE </w:t>
      </w:r>
      <w:hyperlink r:id="rId9" w:history="1">
        <w:r w:rsidR="003F0AB7" w:rsidRPr="006A6634">
          <w:rPr>
            <w:color w:val="000000"/>
          </w:rPr>
          <w:t xml:space="preserve">CARMELO PERRONE C E PE EF M </w:t>
        </w:r>
        <w:proofErr w:type="spellStart"/>
        <w:r w:rsidR="003F0AB7" w:rsidRPr="006A6634">
          <w:rPr>
            <w:color w:val="000000"/>
          </w:rPr>
          <w:t>PROFIS</w:t>
        </w:r>
        <w:proofErr w:type="spellEnd"/>
      </w:hyperlink>
    </w:p>
    <w:p w14:paraId="02DC27E7" w14:textId="1D0B87A9" w:rsidR="007D2C75" w:rsidRDefault="007D2C75" w:rsidP="007D2C75">
      <w:pPr>
        <w:pBdr>
          <w:top w:val="nil"/>
          <w:left w:val="nil"/>
          <w:bottom w:val="nil"/>
          <w:right w:val="nil"/>
          <w:between w:val="nil"/>
        </w:pBdr>
        <w:spacing w:line="240" w:lineRule="auto"/>
        <w:ind w:left="4560" w:firstLine="0"/>
        <w:rPr>
          <w:color w:val="000000"/>
        </w:rPr>
      </w:pPr>
      <w:r>
        <w:rPr>
          <w:color w:val="000000"/>
        </w:rPr>
        <w:t>– Cascavel, Paraná.</w:t>
      </w:r>
    </w:p>
    <w:p w14:paraId="52F379D8" w14:textId="77777777" w:rsidR="007D2C75" w:rsidRDefault="007D2C75" w:rsidP="007D2C75">
      <w:pPr>
        <w:pBdr>
          <w:top w:val="nil"/>
          <w:left w:val="nil"/>
          <w:bottom w:val="nil"/>
          <w:right w:val="nil"/>
          <w:between w:val="nil"/>
        </w:pBdr>
        <w:spacing w:line="240" w:lineRule="auto"/>
        <w:ind w:left="4560" w:firstLine="0"/>
        <w:rPr>
          <w:color w:val="000000"/>
        </w:rPr>
      </w:pPr>
    </w:p>
    <w:p w14:paraId="619644C3" w14:textId="77777777" w:rsidR="007D2C75" w:rsidRDefault="007D2C75" w:rsidP="007D2C75">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CD8CFE5" w14:textId="77777777" w:rsidR="007D2C75" w:rsidRPr="00BF16FE" w:rsidRDefault="007D2C75" w:rsidP="007D2C75">
      <w:pPr>
        <w:spacing w:line="240" w:lineRule="auto"/>
        <w:ind w:left="5672" w:firstLine="0"/>
        <w:jc w:val="right"/>
      </w:pPr>
      <w:proofErr w:type="spellStart"/>
      <w:r w:rsidRPr="00BF16FE">
        <w:t>Prof</w:t>
      </w:r>
      <w:r>
        <w:rPr>
          <w:color w:val="000000"/>
        </w:rPr>
        <w:t>ª</w:t>
      </w:r>
      <w:proofErr w:type="spellEnd"/>
      <w:r w:rsidRPr="00BF16FE">
        <w:t xml:space="preserve">. </w:t>
      </w:r>
      <w:r w:rsidRPr="00BF16FE">
        <w:rPr>
          <w:spacing w:val="4"/>
          <w:sz w:val="21"/>
          <w:szCs w:val="21"/>
        </w:rPr>
        <w:t>ALESSANDRA M</w:t>
      </w:r>
      <w:r>
        <w:rPr>
          <w:spacing w:val="4"/>
          <w:sz w:val="21"/>
          <w:szCs w:val="21"/>
        </w:rPr>
        <w:t>.</w:t>
      </w:r>
      <w:r w:rsidRPr="00BF16FE">
        <w:rPr>
          <w:spacing w:val="4"/>
          <w:sz w:val="21"/>
          <w:szCs w:val="21"/>
        </w:rPr>
        <w:t xml:space="preserve"> </w:t>
      </w:r>
      <w:proofErr w:type="spellStart"/>
      <w:r w:rsidRPr="00BF16FE">
        <w:rPr>
          <w:spacing w:val="4"/>
          <w:sz w:val="21"/>
          <w:szCs w:val="21"/>
        </w:rPr>
        <w:t>UHL</w:t>
      </w:r>
      <w:proofErr w:type="spellEnd"/>
      <w:r w:rsidRPr="00BF16FE">
        <w:t xml:space="preserve"> </w:t>
      </w:r>
      <w:r w:rsidRPr="00BF16FE">
        <w:rPr>
          <w:vertAlign w:val="superscript"/>
        </w:rPr>
        <w:t>2</w:t>
      </w:r>
    </w:p>
    <w:p w14:paraId="5B49079E" w14:textId="77777777" w:rsidR="00F24DF5" w:rsidRDefault="00F24DF5"/>
    <w:p w14:paraId="6A35C308" w14:textId="77777777" w:rsidR="007D2C75" w:rsidRDefault="007D2C7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22E677F" w14:textId="77777777" w:rsidR="007D2C75" w:rsidRDefault="00000000" w:rsidP="007D2C75">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45EBC9C5" w14:textId="77777777" w:rsidR="007044C9" w:rsidRDefault="007044C9" w:rsidP="007D2C75">
      <w:pPr>
        <w:pBdr>
          <w:top w:val="nil"/>
          <w:left w:val="nil"/>
          <w:bottom w:val="nil"/>
          <w:right w:val="nil"/>
          <w:between w:val="nil"/>
        </w:pBdr>
        <w:spacing w:line="300" w:lineRule="auto"/>
        <w:ind w:firstLine="0"/>
        <w:jc w:val="center"/>
        <w:rPr>
          <w:b/>
          <w:color w:val="000000"/>
        </w:rPr>
      </w:pPr>
    </w:p>
    <w:p w14:paraId="4306EC0A" w14:textId="77777777" w:rsidR="007D2C75" w:rsidRDefault="007D2C75" w:rsidP="007D2C75">
      <w:pPr>
        <w:pBdr>
          <w:top w:val="nil"/>
          <w:left w:val="nil"/>
          <w:bottom w:val="nil"/>
          <w:right w:val="nil"/>
          <w:between w:val="nil"/>
        </w:pBdr>
        <w:spacing w:line="300" w:lineRule="auto"/>
        <w:ind w:firstLine="0"/>
        <w:jc w:val="center"/>
        <w:rPr>
          <w:b/>
          <w:color w:val="000000"/>
        </w:rPr>
      </w:pPr>
    </w:p>
    <w:p w14:paraId="2B11F117" w14:textId="2B9660A9" w:rsidR="003A4071" w:rsidRDefault="004B458F" w:rsidP="007044C9">
      <w:pPr>
        <w:pBdr>
          <w:top w:val="nil"/>
          <w:left w:val="nil"/>
          <w:bottom w:val="nil"/>
          <w:right w:val="nil"/>
          <w:between w:val="nil"/>
        </w:pBdr>
        <w:spacing w:line="300" w:lineRule="auto"/>
        <w:ind w:firstLine="0"/>
        <w:jc w:val="center"/>
        <w:rPr>
          <w:b/>
        </w:rPr>
      </w:pPr>
      <w:r>
        <w:rPr>
          <w:b/>
        </w:rPr>
        <w:lastRenderedPageBreak/>
        <w:t>LUCAS JARDIM CHASCO</w:t>
      </w:r>
    </w:p>
    <w:p w14:paraId="3251F047" w14:textId="77777777" w:rsidR="007044C9" w:rsidRPr="007D2C75" w:rsidRDefault="007044C9" w:rsidP="007044C9">
      <w:pPr>
        <w:pBdr>
          <w:top w:val="nil"/>
          <w:left w:val="nil"/>
          <w:bottom w:val="nil"/>
          <w:right w:val="nil"/>
          <w:between w:val="nil"/>
        </w:pBdr>
        <w:spacing w:line="300" w:lineRule="auto"/>
        <w:ind w:firstLine="0"/>
        <w:jc w:val="center"/>
        <w:rPr>
          <w:b/>
          <w:color w:val="000000"/>
        </w:rPr>
      </w:pPr>
    </w:p>
    <w:p w14:paraId="6A5AD632" w14:textId="7EAE6388" w:rsidR="003A4071" w:rsidRDefault="004B458F" w:rsidP="007044C9">
      <w:pPr>
        <w:ind w:firstLine="0"/>
        <w:jc w:val="center"/>
        <w:rPr>
          <w:b/>
        </w:rPr>
      </w:pPr>
      <w:r>
        <w:rPr>
          <w:b/>
        </w:rPr>
        <w:t>RAFAEL DOS SANTOS</w:t>
      </w:r>
    </w:p>
    <w:p w14:paraId="39D82A02" w14:textId="77777777" w:rsidR="003A4071" w:rsidRDefault="003A4071" w:rsidP="007044C9">
      <w:pPr>
        <w:jc w:val="center"/>
        <w:rPr>
          <w:b/>
        </w:rPr>
      </w:pPr>
    </w:p>
    <w:p w14:paraId="34D07382" w14:textId="77777777" w:rsidR="003A4071" w:rsidRDefault="003A4071" w:rsidP="007044C9">
      <w:pPr>
        <w:jc w:val="center"/>
        <w:rPr>
          <w:b/>
        </w:rPr>
      </w:pPr>
    </w:p>
    <w:p w14:paraId="680117C2" w14:textId="77777777" w:rsidR="003A4071" w:rsidRDefault="003A4071" w:rsidP="007044C9">
      <w:pPr>
        <w:ind w:firstLine="0"/>
        <w:jc w:val="center"/>
        <w:rPr>
          <w:b/>
        </w:rPr>
      </w:pPr>
    </w:p>
    <w:p w14:paraId="0CF94C0A" w14:textId="4521C661" w:rsidR="003A4071" w:rsidRDefault="004B458F" w:rsidP="007044C9">
      <w:pPr>
        <w:ind w:firstLine="0"/>
        <w:jc w:val="center"/>
        <w:rPr>
          <w:b/>
        </w:rPr>
      </w:pPr>
      <w:proofErr w:type="spellStart"/>
      <w:r>
        <w:rPr>
          <w:b/>
        </w:rPr>
        <w:t>COPPERTON</w:t>
      </w:r>
      <w:proofErr w:type="spellEnd"/>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2B5A0997" w:rsidR="00F24DF5"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w:t>
      </w:r>
      <w:r w:rsidR="00AF76A3">
        <w:rPr>
          <w:color w:val="000000"/>
        </w:rPr>
        <w:t xml:space="preserve">COLÉGIO ESTADUAL PADRE </w:t>
      </w:r>
      <w:r w:rsidR="00AE4807">
        <w:rPr>
          <w:color w:val="000000"/>
        </w:rPr>
        <w:t xml:space="preserve">CARMELO </w:t>
      </w:r>
      <w:proofErr w:type="gramStart"/>
      <w:r w:rsidR="00AE4807">
        <w:rPr>
          <w:color w:val="000000"/>
        </w:rPr>
        <w:t>PERRONE  EF</w:t>
      </w:r>
      <w:proofErr w:type="gramEnd"/>
      <w:r w:rsidR="00AE4807">
        <w:rPr>
          <w:color w:val="000000"/>
        </w:rPr>
        <w:t xml:space="preserve"> M PROFIS</w:t>
      </w:r>
      <w:r>
        <w:rPr>
          <w:color w:val="000000"/>
        </w:rPr>
        <w:t>.</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6DE62369" w:rsidR="00F24DF5"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r w:rsidR="0079409C">
        <w:rPr>
          <w:color w:val="000000"/>
        </w:rPr>
        <w:t>11</w:t>
      </w:r>
      <w:r>
        <w:rPr>
          <w:color w:val="000000"/>
        </w:rPr>
        <w:t xml:space="preserve"> de </w:t>
      </w:r>
      <w:proofErr w:type="gramStart"/>
      <w:r w:rsidR="0079409C">
        <w:rPr>
          <w:color w:val="000000"/>
        </w:rPr>
        <w:t>Maio</w:t>
      </w:r>
      <w:proofErr w:type="gramEnd"/>
      <w:r>
        <w:rPr>
          <w:color w:val="000000"/>
        </w:rPr>
        <w:t xml:space="preserve">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2626EF" w14:paraId="614B86B7" w14:textId="77777777">
        <w:tc>
          <w:tcPr>
            <w:tcW w:w="4252" w:type="dxa"/>
            <w:shd w:val="clear" w:color="auto" w:fill="auto"/>
          </w:tcPr>
          <w:p w14:paraId="72936DE4" w14:textId="77777777" w:rsidR="002626EF" w:rsidRDefault="002626EF" w:rsidP="002626EF">
            <w:pPr>
              <w:ind w:firstLine="0"/>
              <w:jc w:val="left"/>
            </w:pPr>
            <w:r>
              <w:rPr>
                <w:color w:val="000000"/>
              </w:rPr>
              <w:t>______________________________</w:t>
            </w:r>
          </w:p>
          <w:p w14:paraId="1CEBBA98" w14:textId="77777777" w:rsidR="002626EF" w:rsidRDefault="002626EF" w:rsidP="002626EF">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A6208F3" w14:textId="77777777" w:rsidR="002626EF" w:rsidRDefault="002626EF" w:rsidP="002626EF">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DFE20CD" w14:textId="77777777" w:rsidR="002626EF" w:rsidRDefault="002626EF" w:rsidP="002626EF">
            <w:pPr>
              <w:spacing w:after="14" w:line="240" w:lineRule="auto"/>
              <w:ind w:left="10" w:right="344" w:hanging="10"/>
              <w:jc w:val="center"/>
            </w:pPr>
            <w:r>
              <w:rPr>
                <w:i/>
                <w:sz w:val="20"/>
                <w:szCs w:val="20"/>
              </w:rPr>
              <w:t>Faculdade de Ciências Sociais Aplicadas de Cascavel</w:t>
            </w:r>
          </w:p>
          <w:p w14:paraId="593D4019" w14:textId="77777777" w:rsidR="002626EF" w:rsidRDefault="002626EF" w:rsidP="002626EF">
            <w:pPr>
              <w:spacing w:line="240" w:lineRule="auto"/>
              <w:ind w:firstLine="0"/>
            </w:pPr>
            <w:r>
              <w:t xml:space="preserve">                  Orientadora</w:t>
            </w:r>
          </w:p>
          <w:p w14:paraId="217C0240" w14:textId="77777777" w:rsidR="002626EF" w:rsidRDefault="002626EF" w:rsidP="002626EF">
            <w:pPr>
              <w:ind w:firstLine="0"/>
              <w:jc w:val="center"/>
              <w:rPr>
                <w:color w:val="000000"/>
              </w:rPr>
            </w:pPr>
          </w:p>
        </w:tc>
        <w:tc>
          <w:tcPr>
            <w:tcW w:w="4252" w:type="dxa"/>
            <w:shd w:val="clear" w:color="auto" w:fill="auto"/>
          </w:tcPr>
          <w:p w14:paraId="71523991" w14:textId="77777777" w:rsidR="002626EF" w:rsidRDefault="002626EF" w:rsidP="002626EF">
            <w:pPr>
              <w:ind w:firstLine="0"/>
              <w:jc w:val="left"/>
            </w:pPr>
            <w:r>
              <w:rPr>
                <w:color w:val="000000"/>
              </w:rPr>
              <w:t>______________________________</w:t>
            </w:r>
          </w:p>
          <w:p w14:paraId="7A775C78" w14:textId="77777777" w:rsidR="002626EF" w:rsidRPr="00BF16FE" w:rsidRDefault="002626EF" w:rsidP="002626EF">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w:t>
            </w:r>
            <w:proofErr w:type="spellStart"/>
            <w:r w:rsidRPr="00BF16FE">
              <w:rPr>
                <w:spacing w:val="4"/>
              </w:rPr>
              <w:t>UHL</w:t>
            </w:r>
            <w:proofErr w:type="spellEnd"/>
          </w:p>
          <w:p w14:paraId="50235DE8" w14:textId="77777777" w:rsidR="002626EF" w:rsidRPr="00BF16FE" w:rsidRDefault="002626EF" w:rsidP="002626EF">
            <w:pPr>
              <w:spacing w:line="240" w:lineRule="auto"/>
              <w:ind w:firstLine="0"/>
            </w:pPr>
            <w:r w:rsidRPr="00BF16FE">
              <w:t xml:space="preserve">                  Banco de dados</w:t>
            </w:r>
          </w:p>
          <w:p w14:paraId="46D12A2B" w14:textId="1DD0E0F1" w:rsidR="002626EF" w:rsidRDefault="002626EF" w:rsidP="002626EF">
            <w:pPr>
              <w:tabs>
                <w:tab w:val="left" w:pos="8130"/>
              </w:tabs>
              <w:spacing w:line="360" w:lineRule="auto"/>
              <w:ind w:firstLine="0"/>
              <w:jc w:val="center"/>
            </w:pPr>
          </w:p>
        </w:tc>
      </w:tr>
      <w:tr w:rsidR="002626EF" w14:paraId="4B656EF8" w14:textId="77777777">
        <w:tc>
          <w:tcPr>
            <w:tcW w:w="4252" w:type="dxa"/>
            <w:shd w:val="clear" w:color="auto" w:fill="auto"/>
          </w:tcPr>
          <w:p w14:paraId="77D65FED" w14:textId="77777777" w:rsidR="002626EF" w:rsidRDefault="002626EF" w:rsidP="002626EF">
            <w:pPr>
              <w:spacing w:line="240" w:lineRule="auto"/>
              <w:ind w:firstLine="0"/>
              <w:jc w:val="left"/>
            </w:pPr>
            <w:r>
              <w:rPr>
                <w:color w:val="000000"/>
              </w:rPr>
              <w:t>______________________________</w:t>
            </w:r>
          </w:p>
          <w:p w14:paraId="762AEE59" w14:textId="77777777" w:rsidR="002626EF" w:rsidRDefault="002626EF" w:rsidP="002626EF">
            <w:pPr>
              <w:spacing w:line="240" w:lineRule="auto"/>
              <w:ind w:firstLine="0"/>
              <w:jc w:val="center"/>
              <w:rPr>
                <w:color w:val="000000"/>
              </w:rPr>
            </w:pPr>
          </w:p>
          <w:p w14:paraId="6806B1DC" w14:textId="77777777" w:rsidR="002626EF" w:rsidRDefault="002626EF" w:rsidP="002626EF">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3E2238E" w14:textId="77777777" w:rsidR="002626EF" w:rsidRDefault="002626EF" w:rsidP="002626EF">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57AE83B" w14:textId="77777777" w:rsidR="002626EF" w:rsidRDefault="002626EF" w:rsidP="002626EF">
            <w:pPr>
              <w:spacing w:after="14" w:line="240" w:lineRule="auto"/>
              <w:ind w:left="10" w:right="344" w:hanging="10"/>
              <w:jc w:val="center"/>
            </w:pPr>
            <w:r>
              <w:rPr>
                <w:i/>
                <w:sz w:val="20"/>
                <w:szCs w:val="20"/>
              </w:rPr>
              <w:t>Faculdade de Ciências Sociais Aplicadas de Cascavel</w:t>
            </w:r>
          </w:p>
          <w:p w14:paraId="072C23FC" w14:textId="77777777" w:rsidR="002626EF" w:rsidRDefault="002626EF" w:rsidP="002626EF">
            <w:pPr>
              <w:spacing w:line="240" w:lineRule="auto"/>
              <w:ind w:firstLine="0"/>
            </w:pPr>
            <w:r>
              <w:t xml:space="preserve">                 WEB DESIGN</w:t>
            </w:r>
          </w:p>
          <w:p w14:paraId="63476701" w14:textId="77777777" w:rsidR="002626EF" w:rsidRDefault="002626EF" w:rsidP="002626EF">
            <w:pPr>
              <w:tabs>
                <w:tab w:val="left" w:pos="8130"/>
              </w:tabs>
              <w:spacing w:line="240" w:lineRule="auto"/>
              <w:ind w:firstLine="0"/>
              <w:jc w:val="center"/>
              <w:rPr>
                <w:color w:val="000000"/>
              </w:rPr>
            </w:pPr>
          </w:p>
        </w:tc>
        <w:tc>
          <w:tcPr>
            <w:tcW w:w="4252" w:type="dxa"/>
            <w:shd w:val="clear" w:color="auto" w:fill="auto"/>
          </w:tcPr>
          <w:p w14:paraId="436D3A76" w14:textId="77777777" w:rsidR="002626EF" w:rsidRDefault="002626EF" w:rsidP="002626EF">
            <w:pPr>
              <w:spacing w:line="240" w:lineRule="auto"/>
              <w:ind w:firstLine="0"/>
              <w:jc w:val="left"/>
            </w:pPr>
            <w:r>
              <w:rPr>
                <w:color w:val="000000"/>
              </w:rPr>
              <w:t>______________________________</w:t>
            </w:r>
          </w:p>
          <w:p w14:paraId="50689862" w14:textId="77777777" w:rsidR="002626EF" w:rsidRDefault="002626EF" w:rsidP="002626EF">
            <w:pPr>
              <w:spacing w:line="240" w:lineRule="auto"/>
              <w:ind w:firstLine="0"/>
              <w:jc w:val="center"/>
              <w:rPr>
                <w:color w:val="000000"/>
              </w:rPr>
            </w:pPr>
          </w:p>
          <w:p w14:paraId="57AAC76F" w14:textId="77777777" w:rsidR="002626EF" w:rsidRPr="00BF16FE" w:rsidRDefault="002626EF" w:rsidP="002626EF">
            <w:pPr>
              <w:spacing w:line="240" w:lineRule="auto"/>
              <w:ind w:firstLine="0"/>
              <w:jc w:val="center"/>
            </w:pPr>
            <w:proofErr w:type="spellStart"/>
            <w:proofErr w:type="gramStart"/>
            <w:r>
              <w:rPr>
                <w:color w:val="000000"/>
              </w:rPr>
              <w:t>Profª</w:t>
            </w:r>
            <w:proofErr w:type="spellEnd"/>
            <w:r>
              <w:rPr>
                <w:color w:val="000000"/>
              </w:rPr>
              <w:t xml:space="preserve">  </w:t>
            </w:r>
            <w:r w:rsidRPr="00BF16FE">
              <w:rPr>
                <w:spacing w:val="4"/>
              </w:rPr>
              <w:t>ELIANE</w:t>
            </w:r>
            <w:proofErr w:type="gramEnd"/>
            <w:r w:rsidRPr="00BF16FE">
              <w:rPr>
                <w:spacing w:val="4"/>
              </w:rPr>
              <w:t xml:space="preserve"> MARIA DAL </w:t>
            </w:r>
            <w:proofErr w:type="spellStart"/>
            <w:r w:rsidRPr="00BF16FE">
              <w:rPr>
                <w:spacing w:val="4"/>
              </w:rPr>
              <w:t>MOLIN</w:t>
            </w:r>
            <w:proofErr w:type="spellEnd"/>
            <w:r w:rsidRPr="00BF16FE">
              <w:rPr>
                <w:spacing w:val="4"/>
              </w:rPr>
              <w:t xml:space="preserve"> CRISTO</w:t>
            </w:r>
          </w:p>
          <w:p w14:paraId="4DB1D360" w14:textId="77777777" w:rsidR="002626EF" w:rsidRPr="000124B8" w:rsidRDefault="002626EF" w:rsidP="002626EF">
            <w:pPr>
              <w:pBdr>
                <w:top w:val="nil"/>
                <w:left w:val="nil"/>
                <w:bottom w:val="nil"/>
                <w:right w:val="nil"/>
                <w:between w:val="nil"/>
              </w:pBdr>
              <w:spacing w:line="240" w:lineRule="auto"/>
              <w:ind w:firstLine="0"/>
              <w:jc w:val="center"/>
            </w:pPr>
            <w:r>
              <w:rPr>
                <w:color w:val="000000"/>
              </w:rPr>
              <w:t xml:space="preserve">Especialista em </w:t>
            </w:r>
            <w:r w:rsidRPr="000124B8">
              <w:rPr>
                <w:shd w:val="clear" w:color="auto" w:fill="FFFFFF"/>
              </w:rPr>
              <w:t>Educação Especial:</w:t>
            </w:r>
            <w:r>
              <w:rPr>
                <w:shd w:val="clear" w:color="auto" w:fill="FFFFFF"/>
              </w:rPr>
              <w:t xml:space="preserve"> </w:t>
            </w:r>
            <w:r w:rsidRPr="000124B8">
              <w:rPr>
                <w:shd w:val="clear" w:color="auto" w:fill="FFFFFF"/>
              </w:rPr>
              <w:t xml:space="preserve">Atendimento às Necessidades </w:t>
            </w:r>
            <w:proofErr w:type="spellStart"/>
            <w:r w:rsidRPr="000124B8">
              <w:rPr>
                <w:shd w:val="clear" w:color="auto" w:fill="FFFFFF"/>
              </w:rPr>
              <w:t>Espe</w:t>
            </w:r>
            <w:proofErr w:type="spellEnd"/>
            <w:r w:rsidRPr="000124B8">
              <w:rPr>
                <w:shd w:val="clear" w:color="auto" w:fill="FFFFFF"/>
              </w:rPr>
              <w:t>. </w:t>
            </w:r>
            <w:r>
              <w:rPr>
                <w:shd w:val="clear" w:color="auto" w:fill="FFFFFF"/>
              </w:rPr>
              <w:t xml:space="preserve">- </w:t>
            </w:r>
            <w:r w:rsidRPr="000124B8">
              <w:rPr>
                <w:shd w:val="clear" w:color="auto" w:fill="FFFFFF"/>
              </w:rPr>
              <w:t>Faculdade Iguaçu-</w:t>
            </w:r>
            <w:proofErr w:type="spellStart"/>
            <w:r w:rsidRPr="000124B8">
              <w:rPr>
                <w:shd w:val="clear" w:color="auto" w:fill="FFFFFF"/>
              </w:rPr>
              <w:t>ESAP</w:t>
            </w:r>
            <w:proofErr w:type="spellEnd"/>
          </w:p>
          <w:p w14:paraId="3A06F2DA" w14:textId="77777777" w:rsidR="002626EF" w:rsidRDefault="002626EF" w:rsidP="002626EF">
            <w:pPr>
              <w:spacing w:line="240" w:lineRule="auto"/>
              <w:ind w:firstLine="0"/>
              <w:jc w:val="center"/>
            </w:pPr>
            <w:r>
              <w:rPr>
                <w:color w:val="000000"/>
              </w:rPr>
              <w:t>Coordenadora de curso</w:t>
            </w:r>
          </w:p>
          <w:p w14:paraId="6D2F51E3" w14:textId="77777777" w:rsidR="002626EF" w:rsidRDefault="002626EF" w:rsidP="002626EF">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5591792C" w14:textId="77777777" w:rsidR="007044C9" w:rsidRDefault="007044C9" w:rsidP="007044C9">
      <w:pPr>
        <w:spacing w:line="360" w:lineRule="auto"/>
      </w:pPr>
      <w:r w:rsidRPr="002B679B">
        <w:t xml:space="preserve">O projeto </w:t>
      </w:r>
      <w:proofErr w:type="spellStart"/>
      <w:r w:rsidRPr="002B679B">
        <w:t>COPPERTON</w:t>
      </w:r>
      <w:proofErr w:type="spellEnd"/>
      <w:r w:rsidRPr="002B679B">
        <w:t xml:space="preserve"> é um E-Commerce com o objetivo de criar uma loja virtual que ofereça aos clientes uma experiencia de compra fácil e agradável. A loja comercializa artigos esportivos para jogos eletrônicos, tais como, canecas, moletons, calças, calçados, camisetas e bandeiras produtos têxteis e itens virtuais. Através da nossa página online, os clientes poderão encontrar uma ampla variedade de produtos e diversos itens, o nosso compromisso com o cliente final é de construir uma relação de confiabilidade oferecendo produtos de qualidade, preços competitivos e um excelente suporte. </w:t>
      </w:r>
    </w:p>
    <w:p w14:paraId="48E26DB7" w14:textId="77777777" w:rsidR="007044C9" w:rsidRPr="00933E70" w:rsidRDefault="007044C9" w:rsidP="007044C9">
      <w:pPr>
        <w:spacing w:line="240" w:lineRule="auto"/>
        <w:ind w:left="1733" w:firstLine="0"/>
      </w:pPr>
      <w:r w:rsidRPr="00933E70">
        <w:t>O esporte em diferentes épocas já provou ser muito diferente de qualquer outra atividade de entretenimento e tem movimentado bilhões de dólares anualmente em todo o mundo.</w:t>
      </w:r>
      <w:r>
        <w:t xml:space="preserve"> (CARMO,2018).</w:t>
      </w:r>
    </w:p>
    <w:p w14:paraId="3197F26D" w14:textId="77777777" w:rsidR="007044C9" w:rsidRPr="00933E70" w:rsidRDefault="007044C9" w:rsidP="007044C9">
      <w:pPr>
        <w:spacing w:line="360" w:lineRule="auto"/>
      </w:pPr>
      <w:r w:rsidRPr="00933E70">
        <w:t>Inclusive, Soares (1998) considera que, dentre os parâmetros mais relevantes para compreender o que leva as pessoas a comprarem pela internet ao invés de comprar nos pontos físicos de vendas, a segurança está à frente da conveniência, da economia e da praticidade. Fazendo compreender que é, possivelmente, a partir da imagem conquistada através da sua própria referência, do seu próprio envolvimento com a informação buscada que o consumidor se sente à vontade para adquirir um produto via o comércio virtual.</w:t>
      </w:r>
    </w:p>
    <w:p w14:paraId="2D3C1D7C" w14:textId="77777777" w:rsidR="007044C9" w:rsidRDefault="007044C9" w:rsidP="007044C9">
      <w:pPr>
        <w:spacing w:line="360" w:lineRule="auto"/>
      </w:pPr>
      <w:r w:rsidRPr="002B679B">
        <w:t xml:space="preserve">Nosso projeto tem o foco no desenvolvimento e manutenção de uma página web online segura, simples e de fácil acesso para o usuário final. A nossa loja foi fundada em 2022, por um pequeno grupo de empreendedores com uma visão de oferecer produtos de qualidade à preços acessíveis, desde então expandimos nossos negócios, e agora somos uma das maiores empresas de varejo do país. </w:t>
      </w:r>
    </w:p>
    <w:p w14:paraId="7643E85F" w14:textId="77777777" w:rsidR="007044C9" w:rsidRDefault="007044C9" w:rsidP="007044C9">
      <w:pPr>
        <w:spacing w:line="360" w:lineRule="auto"/>
      </w:pPr>
      <w:r w:rsidRPr="002B679B">
        <w:t xml:space="preserve">Nós sempre buscamos inovar e oferecer a melhor experiencia de compras aos nossos clientes.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w:t>
      </w:r>
    </w:p>
    <w:p w14:paraId="26368BE9" w14:textId="77777777" w:rsidR="007044C9" w:rsidRDefault="007044C9" w:rsidP="007044C9">
      <w:pPr>
        <w:spacing w:line="360" w:lineRule="auto"/>
      </w:pPr>
      <w:r w:rsidRPr="002B679B">
        <w:t xml:space="preserve">O projeto de desenvolver um E-Commerce focado em venda de artigos dessa </w:t>
      </w:r>
      <w:r w:rsidRPr="002B679B">
        <w:lastRenderedPageBreak/>
        <w:t xml:space="preserve">categoria se dá muito difícil em por tal competitividade de outras plataformas de maiores portes com capital de giro muito alto, entretanto, estamos animados em apresentar o projeto </w:t>
      </w:r>
      <w:proofErr w:type="spellStart"/>
      <w:r w:rsidRPr="002B679B">
        <w:t>COPPERTON</w:t>
      </w:r>
      <w:proofErr w:type="spellEnd"/>
      <w:r w:rsidRPr="002B679B">
        <w:t xml:space="preserve"> ao mundo e desenvolver a ideia para que conforme o tempo possamos nos tornar referência no âmbito de comércio online de produtos gamers e afins.</w:t>
      </w:r>
    </w:p>
    <w:p w14:paraId="15A225D1" w14:textId="77777777" w:rsidR="007044C9" w:rsidRDefault="007044C9" w:rsidP="007044C9">
      <w:pPr>
        <w:snapToGrid w:val="0"/>
        <w:spacing w:line="360" w:lineRule="auto"/>
      </w:pPr>
      <w:r w:rsidRPr="00D7130A">
        <w:t>Um sistema de mercado eletrônico pode reduzir os custos dos clientes de obter informações sobre preços e produtos oferecidos por fornecedores alternativos, assim como os custos de fornecedores de comunicar informações sobre seus preços e características de produtos para clientes adicionais; os benefícios percebidos por participantes individuais num mercado eletrônico aumentam à medida que organizações se juntam ao sistema; os mercados eletrônicos podem impor mudanças significativas de custos para seus participantes;</w:t>
      </w:r>
    </w:p>
    <w:p w14:paraId="089170EF" w14:textId="77777777" w:rsidR="007044C9" w:rsidRDefault="007044C9" w:rsidP="007044C9">
      <w:pPr>
        <w:snapToGrid w:val="0"/>
        <w:spacing w:line="360" w:lineRule="auto"/>
      </w:pPr>
      <w:r w:rsidRPr="00D7130A">
        <w:t xml:space="preserve"> • os mercados eletrônicos tipicamente requerem grandes investimentos de capital e oferecem substanciais economias de escala e escopo; os participantes do" mercados eletrônicos se deparam com incertezas substanciais em relação aos benefícios reais de se juntar a tal sistema. Ocasionalmente, essas incertezas permanecem mesmo depois de uma organização se juntar ao sistema. Conclui-se que o mercado eletrônico é um fato da vida e que está se tornando mais prevalecente a cada dia. Ele contribui para a realização de um mercado econômico ideal, como um lugar abstrato para trocas com informações completas, onde os custos de transação não são considerados. Os mercados eletrônicos são caracterizados pelas seguintes facilidades:</w:t>
      </w:r>
    </w:p>
    <w:p w14:paraId="4EA64888" w14:textId="134438F4" w:rsidR="007044C9" w:rsidRDefault="007044C9" w:rsidP="007044C9">
      <w:pPr>
        <w:snapToGrid w:val="0"/>
        <w:spacing w:line="360" w:lineRule="auto"/>
      </w:pPr>
      <w:r w:rsidRPr="00D7130A">
        <w:t xml:space="preserve">• onipresença; </w:t>
      </w:r>
    </w:p>
    <w:p w14:paraId="5C395CBA" w14:textId="77777777" w:rsidR="007044C9" w:rsidRPr="00D7130A" w:rsidRDefault="007044C9" w:rsidP="007044C9">
      <w:pPr>
        <w:snapToGrid w:val="0"/>
        <w:spacing w:line="360" w:lineRule="auto"/>
      </w:pPr>
      <w:r w:rsidRPr="00D7130A">
        <w:t>• facilidade de acesso à informação; baixo custo de transação.</w:t>
      </w:r>
    </w:p>
    <w:p w14:paraId="203B0923" w14:textId="1FA724D0" w:rsidR="007044C9" w:rsidRDefault="007044C9" w:rsidP="007044C9">
      <w:pPr>
        <w:spacing w:line="360" w:lineRule="auto"/>
        <w:ind w:firstLine="0"/>
        <w:rPr>
          <w:ins w:id="2" w:author="Aparecida Ferreira" w:date="2023-05-17T22:25:00Z"/>
        </w:rPr>
      </w:pPr>
      <w:r w:rsidRPr="00A625B3">
        <w:t>Tem como missão, proporcionar aos clientes uma excelente experiência de compra, vender muito mais que produtos de marca e qualidade, acima de tudo entregar satisfação. Como visão, ser referência no que diz respeito ao atendimento e a satisfação dos clientes. Os valores da empresa são a confiança, fé, simplicidade nas relações e processos e lucro justo.</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3" w:name="_Toc119164363"/>
      <w:r>
        <w:lastRenderedPageBreak/>
        <w:t>Apresentação do Problema</w:t>
      </w:r>
      <w:bookmarkEnd w:id="3"/>
    </w:p>
    <w:p w14:paraId="5AE8A455" w14:textId="2DC0EB48" w:rsidR="003A4071" w:rsidRDefault="003C6992" w:rsidP="007044C9">
      <w:pPr>
        <w:spacing w:line="360" w:lineRule="auto"/>
      </w:pPr>
      <w:r>
        <w:t>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e comércio dos respectivos artigos.</w:t>
      </w:r>
    </w:p>
    <w:p w14:paraId="35AF2481" w14:textId="57E24A9C" w:rsidR="00F24DF5" w:rsidRDefault="00000000">
      <w:pPr>
        <w:pStyle w:val="Ttulo1"/>
        <w:spacing w:line="360" w:lineRule="auto"/>
      </w:pPr>
      <w:bookmarkStart w:id="4" w:name="_Toc119164364"/>
      <w:r>
        <w:lastRenderedPageBreak/>
        <w:t>2</w:t>
      </w:r>
      <w:r>
        <w:tab/>
      </w:r>
      <w:r w:rsidR="00255A8F">
        <w:t>OBJETIVOS</w:t>
      </w:r>
      <w:bookmarkEnd w:id="4"/>
    </w:p>
    <w:p w14:paraId="1AF91A67" w14:textId="4D7F6652" w:rsidR="008C534C" w:rsidRDefault="003C6992" w:rsidP="007044C9">
      <w:pPr>
        <w:spacing w:line="360" w:lineRule="auto"/>
      </w:pPr>
      <w:r>
        <w:t xml:space="preserve"> </w:t>
      </w:r>
      <w:r w:rsidR="008C534C">
        <w:tab/>
      </w:r>
      <w:r>
        <w:t xml:space="preserve">O objetivo final do projeto </w:t>
      </w:r>
      <w:proofErr w:type="spellStart"/>
      <w:r w:rsidR="007044C9">
        <w:t>COPPERTON</w:t>
      </w:r>
      <w:proofErr w:type="spellEnd"/>
      <w:r>
        <w:t xml:space="preserve"> E-Commerce, como dito anteriormente é ajudar a solucionar um problema que a evolução dos comércios online trouxe, insegurança, falha nos métodos de pagamento, entrega, suporte e assistência. Ao pensar em iniciar uma startup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p w14:paraId="3DEA72F5" w14:textId="4290790B" w:rsidR="008C534C" w:rsidRDefault="008C534C" w:rsidP="007044C9">
      <w:pPr>
        <w:spacing w:line="360" w:lineRule="auto"/>
      </w:pPr>
      <w:r w:rsidRPr="005114C6">
        <w:t>O objetivo específico da nossa página e fazer uma interface fácil ao usuário efetuar a compra, coletar os dados necessários para efetuar as compras por intermédio de formulários auto explicativos ao comprador, ligando no banco de dados e completando assim o ciclo.</w:t>
      </w:r>
    </w:p>
    <w:p w14:paraId="345B0648" w14:textId="77777777" w:rsidR="00F24DF5" w:rsidRDefault="00F24DF5" w:rsidP="007044C9">
      <w:pPr>
        <w:pBdr>
          <w:top w:val="nil"/>
          <w:left w:val="nil"/>
          <w:bottom w:val="nil"/>
          <w:right w:val="nil"/>
          <w:between w:val="nil"/>
        </w:pBdr>
        <w:spacing w:line="360" w:lineRule="auto"/>
        <w:ind w:firstLine="0"/>
        <w:rPr>
          <w:color w:val="000000"/>
          <w:sz w:val="22"/>
          <w:szCs w:val="22"/>
        </w:rPr>
      </w:pPr>
    </w:p>
    <w:p w14:paraId="73E39D30" w14:textId="2783F2C9" w:rsidR="00F24DF5" w:rsidRDefault="00000000" w:rsidP="00826A87">
      <w:pPr>
        <w:pStyle w:val="Ttulo1"/>
        <w:spacing w:line="360" w:lineRule="auto"/>
      </w:pPr>
      <w:bookmarkStart w:id="5" w:name="_Toc119164365"/>
      <w:r>
        <w:lastRenderedPageBreak/>
        <w:t>3</w:t>
      </w:r>
      <w:r w:rsidR="00255A8F">
        <w:tab/>
        <w:t>METODOLOGIA</w:t>
      </w:r>
      <w:bookmarkEnd w:id="5"/>
    </w:p>
    <w:p w14:paraId="6C0BFCB4" w14:textId="77777777" w:rsidR="00A7478C" w:rsidRPr="00A625B3" w:rsidRDefault="00A7478C" w:rsidP="00A7478C">
      <w:pPr>
        <w:spacing w:line="360" w:lineRule="auto"/>
      </w:pPr>
      <w:r w:rsidRPr="00A625B3">
        <w:t xml:space="preserve">Segundo Fonseca (2002) metodologia “é o estudo sistemático da organização, das direções a serem percorridas com a finalidade de realizar uma pesquisa ou um estudo”. </w:t>
      </w:r>
    </w:p>
    <w:p w14:paraId="22EA7735" w14:textId="77777777" w:rsidR="00A7478C" w:rsidRPr="00A625B3" w:rsidRDefault="00A7478C" w:rsidP="00A7478C">
      <w:pPr>
        <w:spacing w:line="360" w:lineRule="auto"/>
      </w:pPr>
      <w:r w:rsidRPr="00A625B3">
        <w:t xml:space="preserve">De acordo com Tartuce (2006) apud </w:t>
      </w:r>
      <w:proofErr w:type="spellStart"/>
      <w:r w:rsidRPr="00A625B3">
        <w:t>Gerhardt</w:t>
      </w:r>
      <w:proofErr w:type="spellEnd"/>
      <w:r w:rsidRPr="00A625B3">
        <w:t xml:space="preserve"> e Silveira (2009), a metodologia basicamente é “um conjunto de dados iniciais e um sistema de operações, que de acordo com os objetivos predeterminados, devem ser dispostos adequadamente para formular conclusões”. </w:t>
      </w:r>
    </w:p>
    <w:p w14:paraId="17EC02CD" w14:textId="77777777" w:rsidR="00A7478C" w:rsidRPr="00A625B3" w:rsidRDefault="00A7478C" w:rsidP="00A7478C">
      <w:pPr>
        <w:spacing w:line="360" w:lineRule="auto"/>
      </w:pPr>
      <w:r w:rsidRPr="00A625B3">
        <w:t>Gil (2007) afirma que pesquisa é o método cientifico de forma a descobrir algo através de artigos científicos, respostas para nossos problemas</w:t>
      </w:r>
      <w:r>
        <w:t>.</w:t>
      </w:r>
    </w:p>
    <w:p w14:paraId="7E122582" w14:textId="54341E14" w:rsidR="00F24DF5" w:rsidRDefault="00A7478C" w:rsidP="00A7478C">
      <w:pPr>
        <w:pBdr>
          <w:top w:val="nil"/>
          <w:left w:val="nil"/>
          <w:bottom w:val="nil"/>
          <w:right w:val="nil"/>
          <w:between w:val="nil"/>
        </w:pBdr>
        <w:spacing w:line="360" w:lineRule="auto"/>
        <w:rPr>
          <w:b/>
          <w:color w:val="000000"/>
          <w:sz w:val="28"/>
          <w:szCs w:val="28"/>
        </w:rPr>
      </w:pPr>
      <w:r w:rsidRPr="00A625B3">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1935DBCC" w14:textId="6A5A56ED" w:rsidR="00F24DF5" w:rsidRDefault="00000000">
      <w:pPr>
        <w:pStyle w:val="Ttulo1"/>
        <w:spacing w:line="360" w:lineRule="auto"/>
      </w:pPr>
      <w:bookmarkStart w:id="6" w:name="_Toc119164366"/>
      <w:r>
        <w:lastRenderedPageBreak/>
        <w:t xml:space="preserve">4 </w:t>
      </w:r>
      <w:r>
        <w:tab/>
      </w:r>
      <w:r w:rsidR="00255A8F">
        <w:t>REFERENCIAL TEÓRICO</w:t>
      </w:r>
      <w:bookmarkEnd w:id="6"/>
    </w:p>
    <w:p w14:paraId="0A7F6672" w14:textId="295FA6C5" w:rsidR="006E76BC" w:rsidRPr="00CD7127" w:rsidRDefault="006E76BC" w:rsidP="00A7478C">
      <w:pPr>
        <w:spacing w:line="360" w:lineRule="auto"/>
      </w:pPr>
      <w:r w:rsidRPr="004943A2">
        <w:rPr>
          <w:rFonts w:eastAsia="Times New Roman"/>
          <w:sz w:val="22"/>
          <w:szCs w:val="22"/>
          <w:lang w:eastAsia="zh-CN"/>
        </w:rPr>
        <w:tab/>
      </w:r>
      <w:r w:rsidRPr="00CD7127">
        <w:t xml:space="preserve">Para o referencial teórico, citaremos como foi possibilitado a produção de vosso trabalho por intermédio de ferramentas antes desenvolvidas, tais como as linguagens de programação, HTML, CSS, </w:t>
      </w:r>
      <w:proofErr w:type="spellStart"/>
      <w:r w:rsidRPr="00CD7127">
        <w:t>JAVA-SCRIPT</w:t>
      </w:r>
      <w:proofErr w:type="spellEnd"/>
      <w:r w:rsidRPr="00CD7127">
        <w:t>, PYTHON, MYSQL</w:t>
      </w:r>
      <w:r w:rsidR="00EF2CFD" w:rsidRPr="00CD7127">
        <w:t>, SQL e PHP.</w:t>
      </w:r>
    </w:p>
    <w:p w14:paraId="5BB11D19" w14:textId="3012011C" w:rsidR="006E76BC" w:rsidRPr="00CD7127" w:rsidRDefault="006E76BC" w:rsidP="00A7478C">
      <w:pPr>
        <w:spacing w:line="360" w:lineRule="auto"/>
      </w:pPr>
      <w:r w:rsidRPr="00CD7127">
        <w:tab/>
        <w:t>HTML (</w:t>
      </w:r>
      <w:proofErr w:type="spellStart"/>
      <w:r w:rsidRPr="00CD7127">
        <w:t>HyperText</w:t>
      </w:r>
      <w:proofErr w:type="spellEnd"/>
      <w:r w:rsidRPr="00CD7127">
        <w:t xml:space="preserve"> Markup </w:t>
      </w:r>
      <w:proofErr w:type="spellStart"/>
      <w:r w:rsidRPr="00CD7127">
        <w:t>Language</w:t>
      </w:r>
      <w:proofErr w:type="spellEnd"/>
      <w:r w:rsidRPr="00CD7127">
        <w:t>)</w:t>
      </w:r>
      <w:r w:rsidR="00643F12" w:rsidRPr="00CD7127">
        <w:t xml:space="preserve"> é a sigla para a linguagem em inglês, que significa, linguagem para marcação de hipertexto, em português. Não sendo necessariamente uma linguagem de programação, mas sim uma ferramenta de interpretação de códigos por intermédio de um navegador.</w:t>
      </w:r>
      <w:r w:rsidR="00ED1F6E" w:rsidRPr="00CD7127">
        <w:t xml:space="preserve"> Podendo ser interpretado como o “</w:t>
      </w:r>
      <w:proofErr w:type="spellStart"/>
      <w:r w:rsidR="00ED1F6E" w:rsidRPr="00CD7127">
        <w:t>back-end</w:t>
      </w:r>
      <w:proofErr w:type="spellEnd"/>
      <w:r w:rsidR="00ED1F6E" w:rsidRPr="00CD7127">
        <w:t xml:space="preserve">” da página web na qual trás os códigos na qual o usuário final não possui </w:t>
      </w:r>
      <w:commentRangeStart w:id="7"/>
      <w:r w:rsidR="00ED1F6E" w:rsidRPr="00CD7127">
        <w:t>acesso</w:t>
      </w:r>
      <w:commentRangeEnd w:id="7"/>
      <w:r w:rsidR="00A7478C">
        <w:rPr>
          <w:rStyle w:val="Refdecomentrio"/>
        </w:rPr>
        <w:commentReference w:id="7"/>
      </w:r>
      <w:del w:id="8" w:author="Aparecida Ferreira" w:date="2023-05-17T22:31:00Z">
        <w:r w:rsidR="00ED1F6E" w:rsidRPr="00CD7127" w:rsidDel="00A7478C">
          <w:delText>.</w:delText>
        </w:r>
        <w:r w:rsidR="00643F12" w:rsidRPr="00CD7127" w:rsidDel="00A7478C">
          <w:delText>(MAURÍCIO SAMY SILVA, A LINGUAGEM DE MARCAÇÃO QUE REVOLUCIONOU A WEB).</w:delText>
        </w:r>
      </w:del>
    </w:p>
    <w:p w14:paraId="2EC91C51" w14:textId="445E37CB" w:rsidR="004943A2" w:rsidRPr="00CD7127" w:rsidRDefault="004943A2" w:rsidP="00A7478C">
      <w:pPr>
        <w:spacing w:line="360" w:lineRule="auto"/>
      </w:pPr>
      <w:r w:rsidRPr="00CD7127">
        <w:tab/>
        <w:t>CSS (</w:t>
      </w:r>
      <w:proofErr w:type="spellStart"/>
      <w:r w:rsidRPr="00CD7127">
        <w:t>Cascade</w:t>
      </w:r>
      <w:proofErr w:type="spellEnd"/>
      <w:r w:rsidRPr="00CD7127">
        <w:t xml:space="preserve"> </w:t>
      </w:r>
      <w:proofErr w:type="spellStart"/>
      <w:r w:rsidRPr="00CD7127">
        <w:t>Style</w:t>
      </w:r>
      <w:proofErr w:type="spellEnd"/>
      <w:r w:rsidRPr="00CD7127">
        <w:t xml:space="preserve"> </w:t>
      </w:r>
      <w:proofErr w:type="spellStart"/>
      <w:r w:rsidRPr="00CD7127">
        <w:t>Sheets</w:t>
      </w:r>
      <w:proofErr w:type="spellEnd"/>
      <w:r w:rsidRPr="00CD7127">
        <w:t>) em síntese a linguagem CSS de personalização e manutenção, é recorrentemente utilizada para a alteração e construção de layouts de sites e páginas. Podendo ser juntamente combinada com o HTML, pode alterar a cor de caracteres, cor de fundo, fonte de letras</w:t>
      </w:r>
      <w:r w:rsidR="00AD072A" w:rsidRPr="00CD7127">
        <w:t>, background e diversas personalizações.</w:t>
      </w:r>
      <w:r w:rsidR="0078783B" w:rsidRPr="00CD7127">
        <w:t xml:space="preserve"> Podendo ser considerada a linguagem “Front-</w:t>
      </w:r>
      <w:proofErr w:type="spellStart"/>
      <w:r w:rsidR="0078783B" w:rsidRPr="00CD7127">
        <w:t>end</w:t>
      </w:r>
      <w:proofErr w:type="spellEnd"/>
      <w:r w:rsidR="0078783B" w:rsidRPr="00CD7127">
        <w:t xml:space="preserve">” na qual o usuário visualiza em sua tela </w:t>
      </w:r>
      <w:r w:rsidR="00B86C02" w:rsidRPr="00CD7127">
        <w:t>ao ingressar na página web.</w:t>
      </w:r>
      <w:r w:rsidR="00AD072A" w:rsidRPr="00CD7127">
        <w:t xml:space="preserve"> Para uma maior gama de informações recomendamos o livro </w:t>
      </w:r>
      <w:del w:id="9" w:author="Aparecida Ferreira" w:date="2023-05-17T22:32:00Z">
        <w:r w:rsidR="00AD072A" w:rsidRPr="00CD7127" w:rsidDel="00A7478C">
          <w:delText>(CRIAÇÃO DE SITES COM CSS).</w:delText>
        </w:r>
      </w:del>
      <w:commentRangeStart w:id="10"/>
      <w:commentRangeEnd w:id="10"/>
      <w:r w:rsidR="00A7478C">
        <w:rPr>
          <w:rStyle w:val="Refdecomentrio"/>
        </w:rPr>
        <w:commentReference w:id="10"/>
      </w:r>
    </w:p>
    <w:p w14:paraId="5DF2BF2D" w14:textId="1E84E257" w:rsidR="00AD072A" w:rsidRPr="00CD7127" w:rsidRDefault="00AD072A" w:rsidP="00A7478C">
      <w:pPr>
        <w:spacing w:line="360" w:lineRule="auto"/>
      </w:pPr>
      <w:r w:rsidRPr="00CD7127">
        <w:tab/>
      </w:r>
      <w:proofErr w:type="spellStart"/>
      <w:r w:rsidR="00B61053" w:rsidRPr="00CD7127">
        <w:t>Java-Script</w:t>
      </w:r>
      <w:proofErr w:type="spellEnd"/>
      <w:r w:rsidR="00B61053" w:rsidRPr="00CD7127">
        <w:t xml:space="preserve">, a linguagem é amplamente usada e difundida dentre os renomes de sites, sendo interpretada por navegadores modernos. O </w:t>
      </w:r>
      <w:proofErr w:type="spellStart"/>
      <w:r w:rsidR="00B61053" w:rsidRPr="00CD7127">
        <w:t>Java-Script</w:t>
      </w:r>
      <w:proofErr w:type="spellEnd"/>
      <w:r w:rsidR="00B61053" w:rsidRPr="00CD7127">
        <w:t xml:space="preserve"> semelhante a linguagem HTML e CSS é usada para </w:t>
      </w:r>
      <w:r w:rsidR="001757F2" w:rsidRPr="00CD7127">
        <w:t xml:space="preserve">incrementar funcionalidades no design e funcionamento de uma </w:t>
      </w:r>
      <w:del w:id="11" w:author="Aparecida Ferreira" w:date="2023-05-17T22:32:00Z">
        <w:r w:rsidR="001757F2" w:rsidRPr="00CD7127" w:rsidDel="00A7478C">
          <w:delText>pagina</w:delText>
        </w:r>
      </w:del>
      <w:ins w:id="12" w:author="Aparecida Ferreira" w:date="2023-05-17T22:32:00Z">
        <w:r w:rsidR="00A7478C" w:rsidRPr="00CD7127">
          <w:t>página</w:t>
        </w:r>
      </w:ins>
      <w:r w:rsidR="001757F2" w:rsidRPr="00CD7127">
        <w:t xml:space="preserve"> web, como por exemplo a inserção de botões clicáveis, campos de entrada personalizados e guias seletoras. Para uma melhor abordagem do tema, recomenda-se o livro </w:t>
      </w:r>
      <w:del w:id="13" w:author="Aparecida Ferreira" w:date="2023-05-17T22:32:00Z">
        <w:r w:rsidR="001757F2" w:rsidRPr="00CD7127" w:rsidDel="00A7478C">
          <w:delText>(DAVID FLANAGAN, JAVASCRIPT).</w:delText>
        </w:r>
      </w:del>
    </w:p>
    <w:p w14:paraId="673B0A88" w14:textId="6D149F2E" w:rsidR="00792681" w:rsidRPr="00CD7127" w:rsidRDefault="00792681" w:rsidP="00A7478C">
      <w:pPr>
        <w:spacing w:line="360" w:lineRule="auto"/>
      </w:pPr>
      <w:r w:rsidRPr="00CD7127">
        <w:tab/>
        <w:t>PYTHON, o Python tem uma sintaxe clara e objetiva que favorece a legibilidade do código-fonte, tornando a linguagem mais produtiva</w:t>
      </w:r>
      <w:del w:id="14" w:author="Aparecida Ferreira" w:date="2023-05-17T22:32:00Z">
        <w:r w:rsidRPr="00CD7127" w:rsidDel="00A7478C">
          <w:delText xml:space="preserve"> (LIVRO: PYTHON PARA DESENVOLVEDORES)</w:delText>
        </w:r>
      </w:del>
      <w:r w:rsidRPr="00CD7127">
        <w:t>. Neste projeto, estaremos utilizando a linguagem Python não para como forma de desenvolvimento direto de nossa página web, mas sim como forma de gerar relatórios.</w:t>
      </w:r>
    </w:p>
    <w:p w14:paraId="031FAF73" w14:textId="63331575" w:rsidR="009F2D60" w:rsidRPr="00CD7127" w:rsidRDefault="009F2D60" w:rsidP="00A7478C">
      <w:pPr>
        <w:spacing w:line="360" w:lineRule="auto"/>
      </w:pPr>
      <w:r w:rsidRPr="00CD7127">
        <w:tab/>
        <w:t>MYSQL</w:t>
      </w:r>
      <w:r w:rsidR="00EF2CFD" w:rsidRPr="00CD7127">
        <w:t xml:space="preserve"> É um servidor de e gerenciador de banco de dados (</w:t>
      </w:r>
      <w:proofErr w:type="spellStart"/>
      <w:r w:rsidR="00EF2CFD" w:rsidRPr="00CD7127">
        <w:t>SGBD</w:t>
      </w:r>
      <w:proofErr w:type="spellEnd"/>
      <w:r w:rsidR="00EF2CFD" w:rsidRPr="00CD7127">
        <w:t xml:space="preserve">), de licença dupla (SOFTWARE LIVRE), projetado para atender escala e demanda de pequeno e médio porte (LIVRO: MYSQL guia do programador). Possui todas as características de um vasto </w:t>
      </w:r>
      <w:r w:rsidR="00E70956" w:rsidRPr="00CD7127">
        <w:t xml:space="preserve">banco de dados capaz de atender grandes projetos, apesar de que não foi projetado para tal. O software possui suporte para Linux, Windows, MAC OS, Unix, </w:t>
      </w:r>
      <w:r w:rsidR="00E70956" w:rsidRPr="00CD7127">
        <w:lastRenderedPageBreak/>
        <w:t>FreeBSD;</w:t>
      </w:r>
      <w:r w:rsidR="00073365" w:rsidRPr="00CD7127">
        <w:t xml:space="preserve"> </w:t>
      </w:r>
      <w:del w:id="15" w:author="Aparecida Ferreira" w:date="2023-05-17T22:32:00Z">
        <w:r w:rsidR="00073365" w:rsidRPr="00CD7127" w:rsidDel="00A7478C">
          <w:delText>(LIVRO: MYSQL guia do programador).</w:delText>
        </w:r>
      </w:del>
    </w:p>
    <w:p w14:paraId="7BC93B03" w14:textId="4699D01A" w:rsidR="00073365" w:rsidRPr="00CD7127" w:rsidRDefault="00073365" w:rsidP="00A7478C">
      <w:pPr>
        <w:spacing w:line="360" w:lineRule="auto"/>
      </w:pPr>
      <w:r w:rsidRPr="00CD7127">
        <w:tab/>
        <w:t xml:space="preserve">SQL </w:t>
      </w:r>
      <w:r w:rsidR="0018294E" w:rsidRPr="00CD7127">
        <w:t>(</w:t>
      </w:r>
      <w:proofErr w:type="spellStart"/>
      <w:r w:rsidR="0018294E" w:rsidRPr="00CD7127">
        <w:t>Structured</w:t>
      </w:r>
      <w:proofErr w:type="spellEnd"/>
      <w:r w:rsidR="0018294E" w:rsidRPr="00CD7127">
        <w:t xml:space="preserve"> Query </w:t>
      </w:r>
      <w:proofErr w:type="spellStart"/>
      <w:r w:rsidR="0018294E" w:rsidRPr="00CD7127">
        <w:t>Language</w:t>
      </w:r>
      <w:proofErr w:type="spellEnd"/>
      <w:r w:rsidR="0018294E" w:rsidRPr="00CD7127">
        <w:t>). É a linguagem de uso e manipulação mais abrangente quando se trata do acesso à um banco de dados.</w:t>
      </w:r>
    </w:p>
    <w:p w14:paraId="304B9F53" w14:textId="4ECD9CE6" w:rsidR="00A603C5" w:rsidRPr="00CD7127" w:rsidRDefault="008670E9" w:rsidP="00A7478C">
      <w:pPr>
        <w:spacing w:line="360" w:lineRule="auto"/>
      </w:pPr>
      <w:r w:rsidRPr="00CD7127">
        <w:tab/>
        <w:t xml:space="preserve">PHP Em 1995, quando </w:t>
      </w:r>
      <w:proofErr w:type="spellStart"/>
      <w:r w:rsidRPr="00CD7127">
        <w:t>Rasmus</w:t>
      </w:r>
      <w:proofErr w:type="spellEnd"/>
      <w:r w:rsidRPr="00CD7127">
        <w:t xml:space="preserve"> </w:t>
      </w:r>
      <w:proofErr w:type="spellStart"/>
      <w:r w:rsidRPr="00CD7127">
        <w:t>Lerdorf</w:t>
      </w:r>
      <w:proofErr w:type="spellEnd"/>
      <w:r w:rsidRPr="00CD7127">
        <w:t xml:space="preserve"> criou para uso pessoal uma ferramenta chamada </w:t>
      </w:r>
      <w:proofErr w:type="spellStart"/>
      <w:r w:rsidRPr="00CD7127">
        <w:t>PHPFI</w:t>
      </w:r>
      <w:proofErr w:type="spellEnd"/>
      <w:r w:rsidRPr="00CD7127">
        <w:t xml:space="preserve"> (</w:t>
      </w:r>
      <w:proofErr w:type="spellStart"/>
      <w:r w:rsidRPr="00CD7127">
        <w:t>Personal</w:t>
      </w:r>
      <w:proofErr w:type="spellEnd"/>
      <w:r w:rsidRPr="00CD7127">
        <w:t xml:space="preserve"> Home Page </w:t>
      </w:r>
      <w:proofErr w:type="spellStart"/>
      <w:r w:rsidRPr="00CD7127">
        <w:t>Forms</w:t>
      </w:r>
      <w:proofErr w:type="spellEnd"/>
      <w:r w:rsidRPr="00CD7127">
        <w:t xml:space="preserve"> </w:t>
      </w:r>
      <w:proofErr w:type="spellStart"/>
      <w:r w:rsidRPr="00CD7127">
        <w:t>Interpreter</w:t>
      </w:r>
      <w:proofErr w:type="spellEnd"/>
      <w:r w:rsidRPr="00CD7127">
        <w:t>), talvez não imaginasse que estaria criando um fenômeno em termos de desenvolvimento de aplicações na web. Atualmente, o PHP é a linguagem de programação voltada para a internet mais utilizada pelos desenvolvedores de todo o mundo</w:t>
      </w:r>
      <w:r w:rsidR="00A603C5" w:rsidRPr="00CD7127">
        <w:t>.</w:t>
      </w:r>
      <w:del w:id="16" w:author="Aparecida Ferreira" w:date="2023-05-17T22:33:00Z">
        <w:r w:rsidR="00A603C5" w:rsidRPr="00CD7127" w:rsidDel="00A7478C">
          <w:delText xml:space="preserve"> Fonte (LIVRO: PHP PARA QUE CONHECE PHP)</w:delText>
        </w:r>
      </w:del>
      <w:r w:rsidR="00A603C5" w:rsidRPr="00CD7127">
        <w:t xml:space="preserve">. A linguagem PHP trata-se basicamente de algo para gerar recursos dinâmicos em um site). </w:t>
      </w:r>
      <w:del w:id="17" w:author="Aparecida Ferreira" w:date="2023-05-17T22:33:00Z">
        <w:r w:rsidR="00A603C5" w:rsidRPr="00CD7127" w:rsidDel="00A7478C">
          <w:delText>(LIVRO: PHP PARA QUE CONHECE PHP).</w:delText>
        </w:r>
      </w:del>
    </w:p>
    <w:p w14:paraId="6A271CDA" w14:textId="367451E3" w:rsidR="009C6269" w:rsidRPr="00CD7127" w:rsidRDefault="009C6269" w:rsidP="00A7478C">
      <w:pPr>
        <w:spacing w:line="360" w:lineRule="auto"/>
      </w:pPr>
      <w:r w:rsidRPr="00CD7127">
        <w:tab/>
        <w:t>Word: Programa utilizado para a documentação do projeto.</w:t>
      </w:r>
    </w:p>
    <w:p w14:paraId="0078BDE8" w14:textId="59F44E46" w:rsidR="009C6269" w:rsidRPr="00CD7127" w:rsidRDefault="009C6269" w:rsidP="00A7478C">
      <w:pPr>
        <w:spacing w:line="360" w:lineRule="auto"/>
      </w:pPr>
      <w:r w:rsidRPr="00CD7127">
        <w:tab/>
        <w:t xml:space="preserve">Visual Studio </w:t>
      </w:r>
      <w:proofErr w:type="spellStart"/>
      <w:r w:rsidRPr="00CD7127">
        <w:t>Code</w:t>
      </w:r>
      <w:proofErr w:type="spellEnd"/>
      <w:r w:rsidRPr="00CD7127">
        <w:t>: Software utilizado para a programação.</w:t>
      </w:r>
    </w:p>
    <w:p w14:paraId="365E8031" w14:textId="3B12537D" w:rsidR="00F24DF5" w:rsidRPr="00CD7127" w:rsidRDefault="009C6269" w:rsidP="00A7478C">
      <w:pPr>
        <w:spacing w:line="360" w:lineRule="auto"/>
      </w:pPr>
      <w:r w:rsidRPr="00CD7127">
        <w:tab/>
      </w:r>
      <w:proofErr w:type="spellStart"/>
      <w:r w:rsidRPr="00CD7127">
        <w:t>Xamp</w:t>
      </w:r>
      <w:proofErr w:type="spellEnd"/>
      <w:r w:rsidRPr="00CD7127">
        <w:t>: Software utilizado para manuseio do banco de dados</w:t>
      </w:r>
      <w:r w:rsidR="00CD7127">
        <w:t>.</w:t>
      </w:r>
    </w:p>
    <w:p w14:paraId="6268ABCB" w14:textId="77777777" w:rsidR="00F24DF5" w:rsidRDefault="00000000">
      <w:pPr>
        <w:pStyle w:val="Ttulo1"/>
        <w:spacing w:line="360" w:lineRule="auto"/>
        <w:rPr>
          <w:ins w:id="18" w:author="Aparecida Ferreira" w:date="2023-05-17T22:33:00Z"/>
          <w:sz w:val="38"/>
          <w:szCs w:val="38"/>
        </w:rPr>
      </w:pPr>
      <w:bookmarkStart w:id="19" w:name="_Toc119164367"/>
      <w:r>
        <w:lastRenderedPageBreak/>
        <w:t xml:space="preserve">5 DOCUMENTAÇÃO </w:t>
      </w:r>
      <w:r>
        <w:rPr>
          <w:sz w:val="38"/>
          <w:szCs w:val="38"/>
        </w:rPr>
        <w:t>do projeto</w:t>
      </w:r>
      <w:bookmarkEnd w:id="19"/>
    </w:p>
    <w:p w14:paraId="5681656F" w14:textId="79AC8232" w:rsidR="00A7478C" w:rsidRPr="00A7478C" w:rsidRDefault="00A7478C" w:rsidP="00A7478C">
      <w:pPr>
        <w:rPr>
          <w:rPrChange w:id="20" w:author="Aparecida Ferreira" w:date="2023-05-17T22:33:00Z">
            <w:rPr>
              <w:sz w:val="38"/>
              <w:szCs w:val="38"/>
            </w:rPr>
          </w:rPrChange>
        </w:rPr>
        <w:pPrChange w:id="21" w:author="Aparecida Ferreira" w:date="2023-05-17T22:33:00Z">
          <w:pPr>
            <w:pStyle w:val="Ttulo1"/>
            <w:spacing w:line="360" w:lineRule="auto"/>
          </w:pPr>
        </w:pPrChange>
      </w:pPr>
      <w:ins w:id="22" w:author="Aparecida Ferreira" w:date="2023-05-17T22:33:00Z">
        <w:r>
          <w:t>FAZER TEXTO</w:t>
        </w:r>
      </w:ins>
    </w:p>
    <w:p w14:paraId="2D0C7722" w14:textId="4E8929A6" w:rsidR="00F24DF5" w:rsidRDefault="00F450CC">
      <w:pPr>
        <w:ind w:firstLine="0"/>
        <w:rPr>
          <w:b/>
          <w:color w:val="FF0000"/>
        </w:rPr>
      </w:pPr>
      <w:r>
        <w:rPr>
          <w:noProof/>
          <w:color w:val="000000"/>
          <w:sz w:val="22"/>
          <w:szCs w:val="22"/>
        </w:rPr>
        <w:drawing>
          <wp:inline distT="0" distB="0" distL="0" distR="0" wp14:anchorId="7F0F9D44" wp14:editId="15114359">
            <wp:extent cx="5756910" cy="2409190"/>
            <wp:effectExtent l="0" t="0" r="0" b="0"/>
            <wp:docPr id="16153286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409190"/>
                    </a:xfrm>
                    <a:prstGeom prst="rect">
                      <a:avLst/>
                    </a:prstGeom>
                    <a:noFill/>
                    <a:ln>
                      <a:noFill/>
                    </a:ln>
                  </pic:spPr>
                </pic:pic>
              </a:graphicData>
            </a:graphic>
          </wp:inline>
        </w:drawing>
      </w:r>
    </w:p>
    <w:p w14:paraId="4F9CA18C" w14:textId="45AAC726" w:rsidR="00BD3909" w:rsidRPr="00BD3909" w:rsidRDefault="00BD3909">
      <w:pPr>
        <w:ind w:firstLine="0"/>
        <w:rPr>
          <w:rFonts w:eastAsia="Calibri"/>
        </w:rPr>
      </w:pPr>
      <w:r w:rsidRPr="00BD3909">
        <w:rPr>
          <w:rFonts w:eastAsia="Calibri"/>
        </w:rPr>
        <w:t>Chasco Lucas J; Santos Rafael;</w:t>
      </w:r>
    </w:p>
    <w:p w14:paraId="13A02952" w14:textId="77777777" w:rsidR="00255A8F" w:rsidRDefault="00255A8F">
      <w:pPr>
        <w:ind w:firstLine="0"/>
        <w:rPr>
          <w:b/>
          <w:color w:val="FF0000"/>
        </w:rPr>
      </w:pPr>
    </w:p>
    <w:p w14:paraId="52431536" w14:textId="77777777" w:rsidR="00F24DF5" w:rsidRDefault="00000000" w:rsidP="00255A8F">
      <w:pPr>
        <w:pStyle w:val="Ttulo2"/>
        <w:spacing w:before="0" w:after="0"/>
      </w:pPr>
      <w:bookmarkStart w:id="23" w:name="_Toc119164368"/>
      <w:r>
        <w:t>5.1 Requisitos</w:t>
      </w:r>
      <w:bookmarkEnd w:id="23"/>
      <w:r>
        <w:t xml:space="preserve"> </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00000" w:rsidP="00255A8F">
      <w:pPr>
        <w:pStyle w:val="Ttulo2"/>
        <w:spacing w:before="0" w:after="0"/>
      </w:pPr>
      <w:bookmarkStart w:id="24" w:name="_Toc119164369"/>
      <w:r>
        <w:t>5.1.1 Requisitos funcionais</w:t>
      </w:r>
      <w:bookmarkEnd w:id="24"/>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00000" w:rsidP="00255A8F">
      <w:pPr>
        <w:pStyle w:val="Ttulo3"/>
        <w:spacing w:before="0" w:after="0" w:line="360" w:lineRule="auto"/>
        <w:rPr>
          <w:b/>
        </w:rPr>
      </w:pPr>
      <w:bookmarkStart w:id="25" w:name="_Toc119164370"/>
      <w:r>
        <w:rPr>
          <w:b/>
        </w:rPr>
        <w:t>5.1.2 Requisitos não funcionais</w:t>
      </w:r>
      <w:bookmarkEnd w:id="25"/>
      <w:r>
        <w:rPr>
          <w:b/>
        </w:rPr>
        <w:t xml:space="preserve"> </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lastRenderedPageBreak/>
        <w:t xml:space="preserve"> </w:t>
      </w:r>
      <w:bookmarkStart w:id="26" w:name="_Toc119164371"/>
      <w:r>
        <w:t>Diagrama de Contexto</w:t>
      </w:r>
      <w:bookmarkEnd w:id="26"/>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27" w:name="_Toc119164372"/>
      <w:r>
        <w:t>Diagrama de Fluxo de dados</w:t>
      </w:r>
      <w:bookmarkEnd w:id="27"/>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28" w:name="_Toc119164373"/>
      <w:r>
        <w:t>Diagrama de Entidade e relacionamento</w:t>
      </w:r>
      <w:bookmarkEnd w:id="28"/>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29" w:name="_Toc119164374"/>
      <w:r>
        <w:lastRenderedPageBreak/>
        <w:t>Dicionário de Dados</w:t>
      </w:r>
      <w:bookmarkEnd w:id="29"/>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30" w:name="_Toc119164375"/>
      <w:r>
        <w:t>Diagrama de Caso de Uso</w:t>
      </w:r>
      <w:bookmarkEnd w:id="30"/>
    </w:p>
    <w:p w14:paraId="150AF648" w14:textId="194C77DB" w:rsidR="00F24DF5" w:rsidRDefault="00000000">
      <w:pPr>
        <w:tabs>
          <w:tab w:val="left" w:pos="-5"/>
          <w:tab w:val="left" w:pos="-5"/>
          <w:tab w:val="left" w:pos="-5"/>
        </w:tabs>
        <w:ind w:left="720" w:hanging="861"/>
        <w:rPr>
          <w:b/>
          <w:sz w:val="20"/>
          <w:szCs w:val="20"/>
        </w:rPr>
      </w:pPr>
      <w:bookmarkStart w:id="31" w:name="_heading=h.44sinio" w:colFirst="0" w:colLast="0"/>
      <w:bookmarkEnd w:id="31"/>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32" w:name="_Toc119164376"/>
      <w:r>
        <w:t>Cadastrar</w:t>
      </w:r>
      <w:bookmarkEnd w:id="32"/>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33" w:name="_heading=h.vsohz8hitavy" w:colFirst="0" w:colLast="0"/>
      <w:bookmarkStart w:id="34" w:name="_Toc119164377"/>
      <w:bookmarkEnd w:id="33"/>
      <w:proofErr w:type="spellStart"/>
      <w:r>
        <w:t>Logar</w:t>
      </w:r>
      <w:bookmarkEnd w:id="34"/>
      <w:proofErr w:type="spellEnd"/>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35" w:name="_heading=h.w4pjqu5od5l" w:colFirst="0" w:colLast="0"/>
      <w:bookmarkStart w:id="36" w:name="_Toc119164378"/>
      <w:bookmarkEnd w:id="35"/>
      <w:r>
        <w:lastRenderedPageBreak/>
        <w:t>Cadastro de funcionário/profissional</w:t>
      </w:r>
      <w:bookmarkEnd w:id="36"/>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37" w:name="_heading=h.iimt9dgudcin" w:colFirst="0" w:colLast="0"/>
      <w:bookmarkStart w:id="38" w:name="_Toc119164379"/>
      <w:bookmarkEnd w:id="37"/>
      <w:r>
        <w:t>Consultar profissionais</w:t>
      </w:r>
      <w:bookmarkEnd w:id="38"/>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39" w:name="_heading=h.hyvwenoixavx" w:colFirst="0" w:colLast="0"/>
      <w:bookmarkStart w:id="40" w:name="_Toc119164380"/>
      <w:bookmarkEnd w:id="39"/>
      <w:r>
        <w:t>Agendamento</w:t>
      </w:r>
      <w:bookmarkEnd w:id="40"/>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41" w:name="_Toc119164381"/>
      <w:r>
        <w:t>Diagrama de Classe</w:t>
      </w:r>
      <w:bookmarkEnd w:id="41"/>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42" w:name="_Toc119164382"/>
      <w:r>
        <w:t>Diagrama de Sequência</w:t>
      </w:r>
      <w:bookmarkEnd w:id="42"/>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43" w:name="_Toc119164383"/>
      <w:r>
        <w:t>Diagrama de Atividade</w:t>
      </w:r>
      <w:bookmarkEnd w:id="43"/>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44" w:name="_Toc119164384"/>
      <w:r>
        <w:lastRenderedPageBreak/>
        <w:t>Telas</w:t>
      </w:r>
      <w:bookmarkEnd w:id="44"/>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45" w:name="_Toc119164385"/>
      <w:r>
        <w:t>Conclusão</w:t>
      </w:r>
      <w:bookmarkEnd w:id="45"/>
    </w:p>
    <w:p w14:paraId="388313CB" w14:textId="77777777" w:rsidR="00F24DF5" w:rsidRPr="00AB6281" w:rsidRDefault="00F24DF5" w:rsidP="00AB6281">
      <w:pPr>
        <w:spacing w:line="360" w:lineRule="auto"/>
        <w:ind w:left="709" w:firstLine="0"/>
      </w:pPr>
      <w:bookmarkStart w:id="46" w:name="_heading=h.qsh70q" w:colFirst="0" w:colLast="0"/>
      <w:bookmarkEnd w:id="46"/>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47" w:name="_Toc119164386"/>
      <w:r>
        <w:lastRenderedPageBreak/>
        <w:t>REFERÊNCIAS</w:t>
      </w:r>
      <w:bookmarkEnd w:id="47"/>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48" w:name="_heading=h.1pxezwc" w:colFirst="0" w:colLast="0"/>
      <w:bookmarkEnd w:id="48"/>
    </w:p>
    <w:sectPr w:rsidR="00F24DF5">
      <w:headerReference w:type="default" r:id="rId15"/>
      <w:footerReference w:type="default" r:id="rId16"/>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parecida Ferreira" w:date="2023-05-17T22:30:00Z" w:initials="AF">
    <w:p w14:paraId="26CDDE36" w14:textId="0F00150A" w:rsidR="00A7478C" w:rsidRDefault="00A7478C">
      <w:pPr>
        <w:pStyle w:val="Textodecomentrio"/>
      </w:pPr>
      <w:r>
        <w:rPr>
          <w:rStyle w:val="Refdecomentrio"/>
        </w:rPr>
        <w:annotationRef/>
      </w:r>
      <w:r>
        <w:t>Refazer a referência: (</w:t>
      </w:r>
      <w:proofErr w:type="spellStart"/>
      <w:proofErr w:type="gramStart"/>
      <w:r>
        <w:t>SILVA,XXXX</w:t>
      </w:r>
      <w:proofErr w:type="spellEnd"/>
      <w:proofErr w:type="gramEnd"/>
      <w:r>
        <w:t>)</w:t>
      </w:r>
    </w:p>
  </w:comment>
  <w:comment w:id="10" w:author="Aparecida Ferreira" w:date="2023-05-17T22:32:00Z" w:initials="AF">
    <w:p w14:paraId="77CC3564" w14:textId="51F9E788" w:rsidR="00A7478C" w:rsidRDefault="00A7478C">
      <w:pPr>
        <w:pStyle w:val="Textodecomentrio"/>
      </w:pPr>
      <w:r>
        <w:rPr>
          <w:rStyle w:val="Refdecomentrio"/>
        </w:rPr>
        <w:annotationRef/>
      </w:r>
      <w:r>
        <w:t>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CDDE36" w15:done="0"/>
  <w15:commentEx w15:paraId="77CC3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D419" w16cex:dateUtc="2023-05-18T01:30:00Z"/>
  <w16cex:commentExtensible w16cex:durableId="280FD468" w16cex:dateUtc="2023-05-18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CDDE36" w16cid:durableId="280FD419"/>
  <w16cid:commentId w16cid:paraId="77CC3564" w16cid:durableId="280FD4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3FC5A" w14:textId="77777777" w:rsidR="00F456FD" w:rsidRDefault="00F456FD">
      <w:pPr>
        <w:spacing w:line="240" w:lineRule="auto"/>
      </w:pPr>
      <w:r>
        <w:separator/>
      </w:r>
    </w:p>
  </w:endnote>
  <w:endnote w:type="continuationSeparator" w:id="0">
    <w:p w14:paraId="7C436909" w14:textId="77777777" w:rsidR="00F456FD" w:rsidRDefault="00F45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210EF" w14:textId="77777777" w:rsidR="00F456FD" w:rsidRDefault="00F456FD">
      <w:pPr>
        <w:spacing w:line="240" w:lineRule="auto"/>
      </w:pPr>
      <w:r>
        <w:separator/>
      </w:r>
    </w:p>
  </w:footnote>
  <w:footnote w:type="continuationSeparator" w:id="0">
    <w:p w14:paraId="7D3F962F" w14:textId="77777777" w:rsidR="00F456FD" w:rsidRDefault="00F456FD">
      <w:pPr>
        <w:spacing w:line="240" w:lineRule="auto"/>
      </w:pPr>
      <w:r>
        <w:continuationSeparator/>
      </w:r>
    </w:p>
  </w:footnote>
  <w:footnote w:id="1">
    <w:p w14:paraId="04AC62FB" w14:textId="77777777" w:rsidR="007D2C75" w:rsidRDefault="007D2C75" w:rsidP="007D2C75">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645DE20A" w14:textId="77777777" w:rsidR="007D2C75" w:rsidRDefault="007D2C75" w:rsidP="007D2C75">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00B595F1" w14:textId="77777777" w:rsidR="007D2C75" w:rsidRDefault="007D2C75" w:rsidP="007D2C7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40D56"/>
    <w:rsid w:val="00073365"/>
    <w:rsid w:val="00081F7F"/>
    <w:rsid w:val="000936ED"/>
    <w:rsid w:val="000B6F98"/>
    <w:rsid w:val="001757F2"/>
    <w:rsid w:val="0018294E"/>
    <w:rsid w:val="001C2BD7"/>
    <w:rsid w:val="001F35A3"/>
    <w:rsid w:val="00221FC6"/>
    <w:rsid w:val="00255A8F"/>
    <w:rsid w:val="002626EF"/>
    <w:rsid w:val="002A12B1"/>
    <w:rsid w:val="002A318B"/>
    <w:rsid w:val="003158C0"/>
    <w:rsid w:val="003A4071"/>
    <w:rsid w:val="003C6992"/>
    <w:rsid w:val="003F0AB7"/>
    <w:rsid w:val="00411101"/>
    <w:rsid w:val="00471584"/>
    <w:rsid w:val="004943A2"/>
    <w:rsid w:val="004B458F"/>
    <w:rsid w:val="004F2479"/>
    <w:rsid w:val="005114C6"/>
    <w:rsid w:val="005A0146"/>
    <w:rsid w:val="00643F12"/>
    <w:rsid w:val="00645312"/>
    <w:rsid w:val="006E76BC"/>
    <w:rsid w:val="007044C9"/>
    <w:rsid w:val="0078783B"/>
    <w:rsid w:val="00792681"/>
    <w:rsid w:val="0079409C"/>
    <w:rsid w:val="007D2C75"/>
    <w:rsid w:val="00826A87"/>
    <w:rsid w:val="008670E9"/>
    <w:rsid w:val="008C534C"/>
    <w:rsid w:val="009C6269"/>
    <w:rsid w:val="009F2D60"/>
    <w:rsid w:val="00A603C5"/>
    <w:rsid w:val="00A7478C"/>
    <w:rsid w:val="00AB317B"/>
    <w:rsid w:val="00AB6281"/>
    <w:rsid w:val="00AC10D0"/>
    <w:rsid w:val="00AD072A"/>
    <w:rsid w:val="00AE4807"/>
    <w:rsid w:val="00AF76A3"/>
    <w:rsid w:val="00B61053"/>
    <w:rsid w:val="00B86C02"/>
    <w:rsid w:val="00BD3909"/>
    <w:rsid w:val="00C43773"/>
    <w:rsid w:val="00CD7127"/>
    <w:rsid w:val="00D70651"/>
    <w:rsid w:val="00DF2660"/>
    <w:rsid w:val="00E70956"/>
    <w:rsid w:val="00ED1F6E"/>
    <w:rsid w:val="00EF2CFD"/>
    <w:rsid w:val="00F06513"/>
    <w:rsid w:val="00F24DF5"/>
    <w:rsid w:val="00F450CC"/>
    <w:rsid w:val="00F456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Reviso">
    <w:name w:val="Revision"/>
    <w:hidden/>
    <w:uiPriority w:val="99"/>
    <w:semiHidden/>
    <w:rsid w:val="007044C9"/>
    <w:pPr>
      <w:widowControl/>
      <w:spacing w:line="240" w:lineRule="auto"/>
      <w:ind w:firstLine="0"/>
      <w:jc w:val="left"/>
    </w:pPr>
  </w:style>
  <w:style w:type="character" w:styleId="Refdecomentrio">
    <w:name w:val="annotation reference"/>
    <w:basedOn w:val="Fontepargpadro"/>
    <w:uiPriority w:val="99"/>
    <w:semiHidden/>
    <w:unhideWhenUsed/>
    <w:rsid w:val="00A7478C"/>
    <w:rPr>
      <w:sz w:val="16"/>
      <w:szCs w:val="16"/>
    </w:rPr>
  </w:style>
  <w:style w:type="paragraph" w:styleId="Textodecomentrio">
    <w:name w:val="annotation text"/>
    <w:basedOn w:val="Normal"/>
    <w:link w:val="TextodecomentrioChar"/>
    <w:uiPriority w:val="99"/>
    <w:semiHidden/>
    <w:unhideWhenUsed/>
    <w:rsid w:val="00A7478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478C"/>
    <w:rPr>
      <w:sz w:val="20"/>
      <w:szCs w:val="20"/>
    </w:rPr>
  </w:style>
  <w:style w:type="paragraph" w:styleId="Assuntodocomentrio">
    <w:name w:val="annotation subject"/>
    <w:basedOn w:val="Textodecomentrio"/>
    <w:next w:val="Textodecomentrio"/>
    <w:link w:val="AssuntodocomentrioChar"/>
    <w:uiPriority w:val="99"/>
    <w:semiHidden/>
    <w:unhideWhenUsed/>
    <w:rsid w:val="00A7478C"/>
    <w:rPr>
      <w:b/>
      <w:bCs/>
    </w:rPr>
  </w:style>
  <w:style w:type="character" w:customStyle="1" w:styleId="AssuntodocomentrioChar">
    <w:name w:val="Assunto do comentário Char"/>
    <w:basedOn w:val="TextodecomentrioChar"/>
    <w:link w:val="Assuntodocomentrio"/>
    <w:uiPriority w:val="99"/>
    <w:semiHidden/>
    <w:rsid w:val="00A747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1927</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2023-05-18T01:34:00Z</dcterms:created>
  <dcterms:modified xsi:type="dcterms:W3CDTF">2023-05-18T01:34:00Z</dcterms:modified>
</cp:coreProperties>
</file>